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E285" w14:textId="220B22B0" w:rsidR="00E257CE" w:rsidRDefault="007B7817" w:rsidP="007B7817">
      <w:pPr>
        <w:rPr>
          <w:rFonts w:ascii="Algerian" w:hAnsi="Algerian"/>
          <w:sz w:val="32"/>
          <w:szCs w:val="32"/>
        </w:rPr>
      </w:pPr>
      <w:r>
        <w:rPr>
          <w:rFonts w:ascii="Algerian" w:hAnsi="Algerian"/>
          <w:sz w:val="32"/>
          <w:szCs w:val="32"/>
        </w:rPr>
        <w:t xml:space="preserve">                                </w:t>
      </w:r>
      <w:r w:rsidR="00035477">
        <w:rPr>
          <w:rFonts w:ascii="Algerian" w:hAnsi="Algerian"/>
          <w:sz w:val="32"/>
          <w:szCs w:val="32"/>
        </w:rPr>
        <w:t xml:space="preserve">Name: </w:t>
      </w:r>
      <w:proofErr w:type="spellStart"/>
      <w:r w:rsidR="00035477">
        <w:rPr>
          <w:rFonts w:ascii="Algerian" w:hAnsi="Algerian"/>
          <w:sz w:val="32"/>
          <w:szCs w:val="32"/>
        </w:rPr>
        <w:t>tanisha</w:t>
      </w:r>
      <w:proofErr w:type="spellEnd"/>
      <w:r w:rsidR="00035477">
        <w:rPr>
          <w:rFonts w:ascii="Algerian" w:hAnsi="Algerian"/>
          <w:sz w:val="32"/>
          <w:szCs w:val="32"/>
        </w:rPr>
        <w:t xml:space="preserve"> </w:t>
      </w:r>
      <w:proofErr w:type="spellStart"/>
      <w:r w:rsidR="00035477">
        <w:rPr>
          <w:rFonts w:ascii="Algerian" w:hAnsi="Algerian"/>
          <w:sz w:val="32"/>
          <w:szCs w:val="32"/>
        </w:rPr>
        <w:t>goyal</w:t>
      </w:r>
      <w:proofErr w:type="spellEnd"/>
      <w:r>
        <w:rPr>
          <w:rFonts w:ascii="Algerian" w:hAnsi="Algerian"/>
          <w:sz w:val="32"/>
          <w:szCs w:val="32"/>
        </w:rPr>
        <w:t xml:space="preserve">  </w:t>
      </w:r>
    </w:p>
    <w:p w14:paraId="28325D45" w14:textId="631108E2" w:rsidR="00035477" w:rsidRDefault="00035477" w:rsidP="003A54A7">
      <w:pPr>
        <w:jc w:val="center"/>
        <w:rPr>
          <w:rFonts w:ascii="Algerian" w:hAnsi="Algerian"/>
          <w:sz w:val="32"/>
          <w:szCs w:val="32"/>
        </w:rPr>
      </w:pPr>
      <w:r>
        <w:rPr>
          <w:rFonts w:ascii="Algerian" w:hAnsi="Algerian"/>
          <w:sz w:val="32"/>
          <w:szCs w:val="32"/>
        </w:rPr>
        <w:t>Section:  au-2</w:t>
      </w:r>
    </w:p>
    <w:p w14:paraId="41B3E305" w14:textId="77777777" w:rsidR="00035477" w:rsidRPr="00E356BA" w:rsidRDefault="00035477" w:rsidP="00705017">
      <w:pPr>
        <w:rPr>
          <w:rFonts w:ascii="Algerian" w:hAnsi="Algerian"/>
          <w:sz w:val="32"/>
          <w:szCs w:val="32"/>
        </w:rPr>
      </w:pPr>
    </w:p>
    <w:p w14:paraId="2749BB7A" w14:textId="77777777" w:rsidR="00E257CE" w:rsidRDefault="00E257CE" w:rsidP="00705017"/>
    <w:p w14:paraId="60E868FF" w14:textId="77777777" w:rsidR="00E257CE" w:rsidRDefault="00E257CE" w:rsidP="00705017"/>
    <w:p w14:paraId="08461D97" w14:textId="1E2CE11F" w:rsidR="0011771F" w:rsidRDefault="0011771F" w:rsidP="00705017">
      <w:r>
        <w:t>Q1. Write a c programme for calculating the price of a product after adding the sales tax to its original price. Where rate of tax and price is inputted by user.</w:t>
      </w:r>
    </w:p>
    <w:p w14:paraId="68671969" w14:textId="41B1F652" w:rsidR="0011771F" w:rsidRDefault="0011771F" w:rsidP="00705017">
      <w:r>
        <w:t>Answer:</w:t>
      </w:r>
    </w:p>
    <w:p w14:paraId="43AD8227" w14:textId="2AA072F6" w:rsidR="00705017" w:rsidRDefault="00705017" w:rsidP="00705017">
      <w:r>
        <w:t>#include &lt;</w:t>
      </w:r>
      <w:proofErr w:type="spellStart"/>
      <w:r>
        <w:t>stdio.h</w:t>
      </w:r>
      <w:proofErr w:type="spellEnd"/>
      <w:r>
        <w:t>&gt;</w:t>
      </w:r>
    </w:p>
    <w:p w14:paraId="72E534DE" w14:textId="132D15E4" w:rsidR="00705017" w:rsidRDefault="00705017" w:rsidP="00705017">
      <w:r>
        <w:t xml:space="preserve">int </w:t>
      </w:r>
      <w:proofErr w:type="gramStart"/>
      <w:r>
        <w:t>main(</w:t>
      </w:r>
      <w:proofErr w:type="gramEnd"/>
      <w:r>
        <w:t>) {</w:t>
      </w:r>
    </w:p>
    <w:p w14:paraId="7CE2D60D" w14:textId="75E35B48" w:rsidR="00705017" w:rsidRDefault="00705017" w:rsidP="00705017">
      <w:r>
        <w:t xml:space="preserve">    float </w:t>
      </w:r>
      <w:proofErr w:type="spellStart"/>
      <w:r>
        <w:t>o</w:t>
      </w:r>
      <w:r w:rsidR="0011771F">
        <w:t>riginalprice</w:t>
      </w:r>
      <w:proofErr w:type="spellEnd"/>
      <w:r>
        <w:t xml:space="preserve">, </w:t>
      </w:r>
      <w:proofErr w:type="spellStart"/>
      <w:r w:rsidR="0011771F">
        <w:t>taxrate</w:t>
      </w:r>
      <w:proofErr w:type="spellEnd"/>
      <w:r>
        <w:t xml:space="preserve">, </w:t>
      </w:r>
      <w:proofErr w:type="spellStart"/>
      <w:r>
        <w:t>totalprice</w:t>
      </w:r>
      <w:proofErr w:type="spellEnd"/>
      <w:r>
        <w:t>;</w:t>
      </w:r>
    </w:p>
    <w:p w14:paraId="253AA623" w14:textId="4F016B91" w:rsidR="00705017" w:rsidRDefault="00705017" w:rsidP="00705017">
      <w:r>
        <w:t xml:space="preserve">    </w:t>
      </w:r>
      <w:proofErr w:type="spellStart"/>
      <w:proofErr w:type="gramStart"/>
      <w:r>
        <w:t>printf</w:t>
      </w:r>
      <w:proofErr w:type="spellEnd"/>
      <w:r>
        <w:t>(</w:t>
      </w:r>
      <w:proofErr w:type="gramEnd"/>
      <w:r>
        <w:t>"Enter the original price: ");</w:t>
      </w:r>
    </w:p>
    <w:p w14:paraId="3BD60E1D" w14:textId="1DE852B7" w:rsidR="00705017" w:rsidRDefault="00705017" w:rsidP="00705017">
      <w:r>
        <w:t xml:space="preserve">    </w:t>
      </w:r>
      <w:proofErr w:type="spellStart"/>
      <w:proofErr w:type="gramStart"/>
      <w:r>
        <w:t>scanf</w:t>
      </w:r>
      <w:proofErr w:type="spellEnd"/>
      <w:r>
        <w:t>(</w:t>
      </w:r>
      <w:proofErr w:type="gramEnd"/>
      <w:r>
        <w:t>"%f", &amp;</w:t>
      </w:r>
      <w:proofErr w:type="spellStart"/>
      <w:r>
        <w:t>originalPrice</w:t>
      </w:r>
      <w:proofErr w:type="spellEnd"/>
      <w:r>
        <w:t>);</w:t>
      </w:r>
    </w:p>
    <w:p w14:paraId="6D3C24EB" w14:textId="21258722" w:rsidR="00705017" w:rsidRDefault="00705017" w:rsidP="00553BC2">
      <w:pPr>
        <w:spacing w:line="240" w:lineRule="auto"/>
      </w:pPr>
      <w:r>
        <w:t xml:space="preserve"> </w:t>
      </w:r>
      <w:proofErr w:type="spellStart"/>
      <w:proofErr w:type="gramStart"/>
      <w:r>
        <w:t>printf</w:t>
      </w:r>
      <w:proofErr w:type="spellEnd"/>
      <w:r>
        <w:t>(</w:t>
      </w:r>
      <w:proofErr w:type="gramEnd"/>
      <w:r>
        <w:t>"Enter the tax rate: ");</w:t>
      </w:r>
    </w:p>
    <w:p w14:paraId="407355D1" w14:textId="5D6E25A7" w:rsidR="00705017" w:rsidRDefault="00705017" w:rsidP="00705017">
      <w:r>
        <w:t xml:space="preserve">  </w:t>
      </w:r>
      <w:proofErr w:type="spellStart"/>
      <w:proofErr w:type="gramStart"/>
      <w:r>
        <w:t>scanf</w:t>
      </w:r>
      <w:proofErr w:type="spellEnd"/>
      <w:r>
        <w:t>(</w:t>
      </w:r>
      <w:proofErr w:type="gramEnd"/>
      <w:r>
        <w:t>"%f", &amp;</w:t>
      </w:r>
      <w:proofErr w:type="spellStart"/>
      <w:r>
        <w:t>taxRate</w:t>
      </w:r>
      <w:proofErr w:type="spellEnd"/>
      <w:r>
        <w:t>)</w:t>
      </w:r>
      <w:r w:rsidR="00844ECC">
        <w:t>;</w:t>
      </w:r>
    </w:p>
    <w:p w14:paraId="06BBDBB2" w14:textId="1838AFDB" w:rsidR="00844ECC" w:rsidRDefault="00705017" w:rsidP="00705017">
      <w:r>
        <w:t xml:space="preserve">    </w:t>
      </w:r>
      <w:proofErr w:type="spellStart"/>
      <w:r>
        <w:t>totalPrice</w:t>
      </w:r>
      <w:proofErr w:type="spellEnd"/>
      <w:r>
        <w:t xml:space="preserve"> = </w:t>
      </w:r>
      <w:proofErr w:type="spellStart"/>
      <w:r>
        <w:t>originalPrice</w:t>
      </w:r>
      <w:proofErr w:type="spellEnd"/>
      <w:r>
        <w:t xml:space="preserve"> + (</w:t>
      </w:r>
      <w:proofErr w:type="spellStart"/>
      <w:r>
        <w:t>originalPrice</w:t>
      </w:r>
      <w:proofErr w:type="spellEnd"/>
      <w:r>
        <w:t xml:space="preserve"> * (</w:t>
      </w:r>
      <w:proofErr w:type="spellStart"/>
      <w:r>
        <w:t>taxRate</w:t>
      </w:r>
      <w:proofErr w:type="spellEnd"/>
      <w:r>
        <w:t xml:space="preserve"> / 100))</w:t>
      </w:r>
      <w:r w:rsidR="00844ECC">
        <w:t>;</w:t>
      </w:r>
    </w:p>
    <w:p w14:paraId="533E086B" w14:textId="2919A5A6" w:rsidR="00844ECC" w:rsidRDefault="00705017" w:rsidP="00844ECC">
      <w:pPr>
        <w:jc w:val="both"/>
      </w:pPr>
      <w:proofErr w:type="spellStart"/>
      <w:proofErr w:type="gramStart"/>
      <w:r>
        <w:t>printf</w:t>
      </w:r>
      <w:proofErr w:type="spellEnd"/>
      <w:r>
        <w:t>(</w:t>
      </w:r>
      <w:proofErr w:type="gramEnd"/>
      <w:r>
        <w:t xml:space="preserve">"Total price after tax: %.2f\n", </w:t>
      </w:r>
      <w:proofErr w:type="spellStart"/>
      <w:r>
        <w:t>totalPrice</w:t>
      </w:r>
      <w:proofErr w:type="spellEnd"/>
      <w:r>
        <w:t>);</w:t>
      </w:r>
    </w:p>
    <w:p w14:paraId="0EC33674" w14:textId="49E437D0" w:rsidR="00705017" w:rsidRDefault="00705017" w:rsidP="00705017">
      <w:r>
        <w:t xml:space="preserve">  return 0;</w:t>
      </w:r>
    </w:p>
    <w:p w14:paraId="15C6EB06" w14:textId="720CBC1E" w:rsidR="00705017" w:rsidRDefault="00705017" w:rsidP="00705017">
      <w:r>
        <w:t>}</w:t>
      </w:r>
    </w:p>
    <w:p w14:paraId="49A5ED95" w14:textId="77777777" w:rsidR="0011771F" w:rsidRDefault="0011771F" w:rsidP="00705017"/>
    <w:p w14:paraId="56070858" w14:textId="01D44BA1" w:rsidR="0011771F" w:rsidRDefault="0011771F" w:rsidP="00705017">
      <w:r>
        <w:t>Q2. Write c programme to calculate the weekly wages of an employee. The pay depends on wages per hour and number of hours worked. Moreover, if the employee has worked for more than 30 hours</w:t>
      </w:r>
      <w:r w:rsidR="0030563D">
        <w:t>, then he or she gets twice the wages per hour, for every extra hour that he or she has worked.</w:t>
      </w:r>
    </w:p>
    <w:p w14:paraId="0A02E08D" w14:textId="1A9B2515" w:rsidR="0030563D" w:rsidRDefault="0030563D" w:rsidP="00705017">
      <w:r>
        <w:t>Answer:</w:t>
      </w:r>
    </w:p>
    <w:p w14:paraId="1BCCC092" w14:textId="77777777" w:rsidR="0030563D" w:rsidRDefault="0030563D" w:rsidP="0030563D">
      <w:r>
        <w:t>#include &lt;</w:t>
      </w:r>
      <w:proofErr w:type="spellStart"/>
      <w:r>
        <w:t>stdio.h</w:t>
      </w:r>
      <w:proofErr w:type="spellEnd"/>
      <w:r>
        <w:t>&gt;</w:t>
      </w:r>
    </w:p>
    <w:p w14:paraId="25606CD7" w14:textId="08AE24F7" w:rsidR="0030563D" w:rsidRDefault="0030563D" w:rsidP="0030563D">
      <w:r>
        <w:t xml:space="preserve">int </w:t>
      </w:r>
      <w:proofErr w:type="gramStart"/>
      <w:r>
        <w:t>main(</w:t>
      </w:r>
      <w:proofErr w:type="gramEnd"/>
      <w:r>
        <w:t>) {</w:t>
      </w:r>
    </w:p>
    <w:p w14:paraId="4F38CFDA" w14:textId="3D099A9A" w:rsidR="0030563D" w:rsidRDefault="0030563D" w:rsidP="0030563D">
      <w:r>
        <w:t xml:space="preserve">    float </w:t>
      </w:r>
      <w:proofErr w:type="spellStart"/>
      <w:r>
        <w:t>wagePerHour</w:t>
      </w:r>
      <w:proofErr w:type="spellEnd"/>
      <w:r>
        <w:t xml:space="preserve">, </w:t>
      </w:r>
      <w:proofErr w:type="spellStart"/>
      <w:r>
        <w:t>hour</w:t>
      </w:r>
      <w:r w:rsidR="00237CE6">
        <w:t>sWorked</w:t>
      </w:r>
      <w:proofErr w:type="spellEnd"/>
      <w:r w:rsidR="008357F3">
        <w:t>,</w:t>
      </w:r>
      <w:r>
        <w:t xml:space="preserve"> </w:t>
      </w:r>
      <w:proofErr w:type="spellStart"/>
      <w:r>
        <w:t>weekl</w:t>
      </w:r>
      <w:r w:rsidR="008357F3">
        <w:t>y</w:t>
      </w:r>
      <w:r w:rsidR="00237CE6">
        <w:t>Wages</w:t>
      </w:r>
      <w:proofErr w:type="spellEnd"/>
      <w:r>
        <w:t>;</w:t>
      </w:r>
    </w:p>
    <w:p w14:paraId="3DF53D4F" w14:textId="65E2F75E" w:rsidR="0030563D" w:rsidRDefault="0030563D" w:rsidP="0030563D">
      <w:r>
        <w:t xml:space="preserve"> </w:t>
      </w:r>
      <w:proofErr w:type="spellStart"/>
      <w:proofErr w:type="gramStart"/>
      <w:r>
        <w:t>printf</w:t>
      </w:r>
      <w:proofErr w:type="spellEnd"/>
      <w:r>
        <w:t>(</w:t>
      </w:r>
      <w:proofErr w:type="gramEnd"/>
      <w:r>
        <w:t>"Enter the wage per hour: ");</w:t>
      </w:r>
    </w:p>
    <w:p w14:paraId="043DD0DA" w14:textId="77777777" w:rsidR="0030563D" w:rsidRDefault="0030563D" w:rsidP="0030563D">
      <w:r>
        <w:t xml:space="preserve">    </w:t>
      </w:r>
      <w:proofErr w:type="spellStart"/>
      <w:proofErr w:type="gramStart"/>
      <w:r>
        <w:t>scanf</w:t>
      </w:r>
      <w:proofErr w:type="spellEnd"/>
      <w:r>
        <w:t>(</w:t>
      </w:r>
      <w:proofErr w:type="gramEnd"/>
      <w:r>
        <w:t>"%f", &amp;</w:t>
      </w:r>
      <w:proofErr w:type="spellStart"/>
      <w:r>
        <w:t>wagePerHour</w:t>
      </w:r>
      <w:proofErr w:type="spellEnd"/>
      <w:r>
        <w:t>);</w:t>
      </w:r>
    </w:p>
    <w:p w14:paraId="5C0D40E8" w14:textId="490F5E4D" w:rsidR="0030563D" w:rsidRDefault="0030563D" w:rsidP="0030563D">
      <w:r>
        <w:t xml:space="preserve"> </w:t>
      </w:r>
      <w:proofErr w:type="spellStart"/>
      <w:proofErr w:type="gramStart"/>
      <w:r>
        <w:t>printf</w:t>
      </w:r>
      <w:proofErr w:type="spellEnd"/>
      <w:r>
        <w:t>(</w:t>
      </w:r>
      <w:proofErr w:type="gramEnd"/>
      <w:r>
        <w:t>"Enter the number of hours worked: ");</w:t>
      </w:r>
    </w:p>
    <w:p w14:paraId="038B5CDC" w14:textId="77777777" w:rsidR="0030563D" w:rsidRDefault="0030563D" w:rsidP="0030563D">
      <w:r>
        <w:t xml:space="preserve">    </w:t>
      </w:r>
      <w:proofErr w:type="spellStart"/>
      <w:proofErr w:type="gramStart"/>
      <w:r>
        <w:t>scanf</w:t>
      </w:r>
      <w:proofErr w:type="spellEnd"/>
      <w:r>
        <w:t>(</w:t>
      </w:r>
      <w:proofErr w:type="gramEnd"/>
      <w:r>
        <w:t>"%f", &amp;</w:t>
      </w:r>
      <w:proofErr w:type="spellStart"/>
      <w:r>
        <w:t>hoursWorked</w:t>
      </w:r>
      <w:proofErr w:type="spellEnd"/>
      <w:r>
        <w:t>);</w:t>
      </w:r>
    </w:p>
    <w:p w14:paraId="0DE854CF" w14:textId="5EABE55F" w:rsidR="0030563D" w:rsidRDefault="0030563D" w:rsidP="0030563D">
      <w:r>
        <w:lastRenderedPageBreak/>
        <w:t xml:space="preserve"> if (</w:t>
      </w:r>
      <w:proofErr w:type="spellStart"/>
      <w:r>
        <w:t>hoursWorked</w:t>
      </w:r>
      <w:proofErr w:type="spellEnd"/>
      <w:r>
        <w:t xml:space="preserve"> &lt;= 30) {</w:t>
      </w:r>
    </w:p>
    <w:p w14:paraId="250A40A6" w14:textId="715FDA8D" w:rsidR="0030563D" w:rsidRDefault="0030563D" w:rsidP="0030563D">
      <w:r>
        <w:t xml:space="preserve">        </w:t>
      </w:r>
      <w:proofErr w:type="spellStart"/>
      <w:r>
        <w:t>weeklyWages</w:t>
      </w:r>
      <w:proofErr w:type="spellEnd"/>
      <w:r>
        <w:t xml:space="preserve"> = </w:t>
      </w:r>
      <w:proofErr w:type="spellStart"/>
      <w:r>
        <w:t>wagePerHour</w:t>
      </w:r>
      <w:proofErr w:type="spellEnd"/>
      <w:r>
        <w:t xml:space="preserve"> * </w:t>
      </w:r>
      <w:proofErr w:type="spellStart"/>
      <w:r>
        <w:t>hoursWorked</w:t>
      </w:r>
      <w:proofErr w:type="spellEnd"/>
      <w:r>
        <w:t>;}</w:t>
      </w:r>
    </w:p>
    <w:p w14:paraId="155EE3AB" w14:textId="10F3BB29" w:rsidR="0030563D" w:rsidRDefault="0030563D" w:rsidP="0030563D">
      <w:r>
        <w:t xml:space="preserve">    else {</w:t>
      </w:r>
    </w:p>
    <w:p w14:paraId="5429E713" w14:textId="17D2C390" w:rsidR="0030563D" w:rsidRDefault="0030563D" w:rsidP="0030563D">
      <w:r>
        <w:t xml:space="preserve">        </w:t>
      </w:r>
      <w:proofErr w:type="spellStart"/>
      <w:r>
        <w:t>weeklyWages</w:t>
      </w:r>
      <w:proofErr w:type="spellEnd"/>
      <w:r>
        <w:t xml:space="preserve"> = </w:t>
      </w:r>
      <w:proofErr w:type="spellStart"/>
      <w:r>
        <w:t>wagePerHour</w:t>
      </w:r>
      <w:proofErr w:type="spellEnd"/>
      <w:r>
        <w:t xml:space="preserve"> * 30 + (</w:t>
      </w:r>
      <w:proofErr w:type="spellStart"/>
      <w:r>
        <w:t>wagePerHour</w:t>
      </w:r>
      <w:proofErr w:type="spellEnd"/>
      <w:r>
        <w:t xml:space="preserve"> * 2) * (</w:t>
      </w:r>
      <w:proofErr w:type="spellStart"/>
      <w:r>
        <w:t>hoursWorked</w:t>
      </w:r>
      <w:proofErr w:type="spellEnd"/>
      <w:r>
        <w:t xml:space="preserve"> – 30}</w:t>
      </w:r>
    </w:p>
    <w:p w14:paraId="6692B737" w14:textId="77777777" w:rsidR="0030563D" w:rsidRDefault="0030563D" w:rsidP="0030563D">
      <w:r>
        <w:t xml:space="preserve">    </w:t>
      </w:r>
      <w:proofErr w:type="spellStart"/>
      <w:proofErr w:type="gramStart"/>
      <w:r>
        <w:t>printf</w:t>
      </w:r>
      <w:proofErr w:type="spellEnd"/>
      <w:r>
        <w:t>(</w:t>
      </w:r>
      <w:proofErr w:type="gramEnd"/>
      <w:r>
        <w:t xml:space="preserve">"Weekly wages: $%.2f\n", </w:t>
      </w:r>
      <w:proofErr w:type="spellStart"/>
      <w:r>
        <w:t>weeklyWages</w:t>
      </w:r>
      <w:proofErr w:type="spellEnd"/>
      <w:r>
        <w:t>);</w:t>
      </w:r>
    </w:p>
    <w:p w14:paraId="4FCD3156" w14:textId="72C2C3D9" w:rsidR="0030563D" w:rsidRDefault="0030563D" w:rsidP="0030563D">
      <w:r>
        <w:t xml:space="preserve">  return 0;}</w:t>
      </w:r>
    </w:p>
    <w:p w14:paraId="782B7DFE" w14:textId="77777777" w:rsidR="00674D77" w:rsidRDefault="00674D77" w:rsidP="0030563D"/>
    <w:p w14:paraId="6AAD9E9D" w14:textId="58149318" w:rsidR="00644757" w:rsidRDefault="0030563D" w:rsidP="00705017">
      <w:r>
        <w:t xml:space="preserve">Q3. </w:t>
      </w:r>
      <w:r w:rsidR="004C0970">
        <w:t>Mr. X goes to market for buying some fruit and vegetables. He is having a currency of Rs 500 with for marketing. From a shop, he purchases 2.0 kg of apple priced Rs. 50.0 per kg, 1.5 kg mangoes priced Rs. 35.0 per kg, 2.5 kg potatoes priced Rs. 10.0 per kg, and 1.0 kg tomato priced Rs. 15 per kg</w:t>
      </w:r>
      <w:r w:rsidR="00644757">
        <w:t xml:space="preserve">. he gives the </w:t>
      </w:r>
      <w:r w:rsidR="004C0970">
        <w:t>curren</w:t>
      </w:r>
      <w:r w:rsidR="00644757">
        <w:t xml:space="preserve">cy of Rs. 500 to the shopkeeper. Find out the amount shopkeeper will return </w:t>
      </w:r>
      <w:proofErr w:type="gramStart"/>
      <w:r w:rsidR="00644757">
        <w:t>to  X</w:t>
      </w:r>
      <w:proofErr w:type="gramEnd"/>
      <w:r w:rsidR="00644757">
        <w:t xml:space="preserve"> By writing a c program.</w:t>
      </w:r>
    </w:p>
    <w:p w14:paraId="6A3CAC03" w14:textId="0AB5BC65" w:rsidR="00644757" w:rsidRDefault="00644757" w:rsidP="00705017">
      <w:r>
        <w:t>Answer:</w:t>
      </w:r>
    </w:p>
    <w:p w14:paraId="61A886FA" w14:textId="77777777" w:rsidR="00644757" w:rsidRDefault="00644757" w:rsidP="00644757">
      <w:r>
        <w:t>#include &lt;</w:t>
      </w:r>
      <w:proofErr w:type="spellStart"/>
      <w:r>
        <w:t>stdio.h</w:t>
      </w:r>
      <w:proofErr w:type="spellEnd"/>
      <w:r>
        <w:t>&gt;</w:t>
      </w:r>
    </w:p>
    <w:p w14:paraId="194F04E2" w14:textId="77777777" w:rsidR="00644757" w:rsidRDefault="00644757" w:rsidP="00644757"/>
    <w:p w14:paraId="1D4B685B" w14:textId="77777777" w:rsidR="002B372E" w:rsidRDefault="00644757" w:rsidP="00644757">
      <w:r>
        <w:t xml:space="preserve">int </w:t>
      </w:r>
      <w:proofErr w:type="gramStart"/>
      <w:r>
        <w:t>main(</w:t>
      </w:r>
      <w:proofErr w:type="gramEnd"/>
      <w:r>
        <w:t>) {</w:t>
      </w:r>
    </w:p>
    <w:p w14:paraId="35004350" w14:textId="39877976" w:rsidR="00644757" w:rsidRDefault="00644757" w:rsidP="00644757">
      <w:r>
        <w:t xml:space="preserve">float </w:t>
      </w:r>
      <w:proofErr w:type="spellStart"/>
      <w:r>
        <w:t>applePrice</w:t>
      </w:r>
      <w:proofErr w:type="spellEnd"/>
      <w:r>
        <w:t xml:space="preserve"> = 50.0, </w:t>
      </w:r>
      <w:proofErr w:type="spellStart"/>
      <w:r>
        <w:t>mangoPrice</w:t>
      </w:r>
      <w:proofErr w:type="spellEnd"/>
      <w:r>
        <w:t xml:space="preserve"> = 35.0, </w:t>
      </w:r>
      <w:proofErr w:type="spellStart"/>
      <w:r>
        <w:t>potato</w:t>
      </w:r>
      <w:r w:rsidR="002B372E">
        <w:t>P</w:t>
      </w:r>
      <w:r>
        <w:t>rice</w:t>
      </w:r>
      <w:proofErr w:type="spellEnd"/>
      <w:r>
        <w:t xml:space="preserve">= 10.0, </w:t>
      </w:r>
      <w:proofErr w:type="spellStart"/>
      <w:r>
        <w:t>tomato</w:t>
      </w:r>
      <w:r w:rsidR="002B372E">
        <w:t>P</w:t>
      </w:r>
      <w:r>
        <w:t>rice</w:t>
      </w:r>
      <w:proofErr w:type="spellEnd"/>
      <w:r>
        <w:t>= 15.0;</w:t>
      </w:r>
    </w:p>
    <w:p w14:paraId="1638E07C" w14:textId="75E286D9" w:rsidR="00644757" w:rsidRDefault="00644757" w:rsidP="00644757">
      <w:r>
        <w:t xml:space="preserve"> float apple = 2.0, mango= 1.5</w:t>
      </w:r>
      <w:proofErr w:type="gramStart"/>
      <w:r w:rsidR="002B372E">
        <w:t>,</w:t>
      </w:r>
      <w:r>
        <w:t xml:space="preserve">  potato</w:t>
      </w:r>
      <w:proofErr w:type="gramEnd"/>
      <w:r>
        <w:t>= 2.</w:t>
      </w:r>
      <w:r w:rsidR="002B372E">
        <w:t>5,</w:t>
      </w:r>
      <w:r>
        <w:t xml:space="preserve">  tomato = 1.0;</w:t>
      </w:r>
    </w:p>
    <w:p w14:paraId="1AB91919" w14:textId="271EF692" w:rsidR="00644757" w:rsidRDefault="00644757" w:rsidP="00644757">
      <w:r>
        <w:t xml:space="preserve">    float </w:t>
      </w:r>
      <w:proofErr w:type="spellStart"/>
      <w:r>
        <w:t>totalCost</w:t>
      </w:r>
      <w:proofErr w:type="spellEnd"/>
      <w:r>
        <w:t xml:space="preserve"> = (</w:t>
      </w:r>
      <w:proofErr w:type="spellStart"/>
      <w:r>
        <w:t>applePrice</w:t>
      </w:r>
      <w:proofErr w:type="spellEnd"/>
      <w:r>
        <w:t xml:space="preserve"> * apple) + (</w:t>
      </w:r>
      <w:proofErr w:type="spellStart"/>
      <w:r>
        <w:t>mangoPrice</w:t>
      </w:r>
      <w:proofErr w:type="spellEnd"/>
      <w:r>
        <w:t xml:space="preserve"> * mango) </w:t>
      </w:r>
      <w:r w:rsidR="002B372E">
        <w:t>+</w:t>
      </w:r>
      <w:r>
        <w:t xml:space="preserve"> (</w:t>
      </w:r>
      <w:proofErr w:type="spellStart"/>
      <w:r>
        <w:t>potatoPrice</w:t>
      </w:r>
      <w:proofErr w:type="spellEnd"/>
      <w:r>
        <w:t xml:space="preserve"> * potat</w:t>
      </w:r>
      <w:r w:rsidR="002B372E">
        <w:t>o</w:t>
      </w:r>
      <w:r>
        <w:t>) + (</w:t>
      </w:r>
      <w:proofErr w:type="spellStart"/>
      <w:r>
        <w:t>tomatoPrice</w:t>
      </w:r>
      <w:proofErr w:type="spellEnd"/>
      <w:r>
        <w:t xml:space="preserve"> * tomato)</w:t>
      </w:r>
    </w:p>
    <w:p w14:paraId="442777E6" w14:textId="53744E4C" w:rsidR="00644757" w:rsidRDefault="00644757" w:rsidP="00644757">
      <w:r>
        <w:t xml:space="preserve">    float </w:t>
      </w:r>
      <w:proofErr w:type="spellStart"/>
      <w:r>
        <w:t>givenAmount</w:t>
      </w:r>
      <w:proofErr w:type="spellEnd"/>
      <w:r>
        <w:t xml:space="preserve"> = 500.0</w:t>
      </w:r>
      <w:r w:rsidR="002B372E">
        <w:t>;</w:t>
      </w:r>
    </w:p>
    <w:p w14:paraId="09578FE1" w14:textId="6DECEF3A" w:rsidR="00644757" w:rsidRDefault="00644757" w:rsidP="00644757">
      <w:r>
        <w:t xml:space="preserve">    float </w:t>
      </w:r>
      <w:proofErr w:type="spellStart"/>
      <w:r>
        <w:t>amountToReturn</w:t>
      </w:r>
      <w:proofErr w:type="spellEnd"/>
      <w:r>
        <w:t xml:space="preserve"> = </w:t>
      </w:r>
      <w:proofErr w:type="spellStart"/>
      <w:r>
        <w:t>givenAmount</w:t>
      </w:r>
      <w:proofErr w:type="spellEnd"/>
      <w:r>
        <w:t xml:space="preserve"> - </w:t>
      </w:r>
      <w:proofErr w:type="spellStart"/>
      <w:r>
        <w:t>totalCost</w:t>
      </w:r>
      <w:proofErr w:type="spellEnd"/>
      <w:r>
        <w:t>;</w:t>
      </w:r>
    </w:p>
    <w:p w14:paraId="7F376900" w14:textId="77777777" w:rsidR="00644757" w:rsidRDefault="00644757" w:rsidP="00644757">
      <w:r>
        <w:t xml:space="preserve">    if (</w:t>
      </w:r>
      <w:proofErr w:type="spellStart"/>
      <w:r>
        <w:t>amountToReturn</w:t>
      </w:r>
      <w:proofErr w:type="spellEnd"/>
      <w:r>
        <w:t xml:space="preserve"> &gt;= 0) {</w:t>
      </w:r>
    </w:p>
    <w:p w14:paraId="0BC42308" w14:textId="37C1688A" w:rsidR="00644757" w:rsidRDefault="00644757" w:rsidP="00644757">
      <w:r>
        <w:t xml:space="preserve">        </w:t>
      </w:r>
      <w:proofErr w:type="spellStart"/>
      <w:proofErr w:type="gramStart"/>
      <w:r>
        <w:t>printf</w:t>
      </w:r>
      <w:proofErr w:type="spellEnd"/>
      <w:r>
        <w:t>(</w:t>
      </w:r>
      <w:proofErr w:type="gramEnd"/>
      <w:r>
        <w:t xml:space="preserve">"Mr. X will receive Rs. %.2f in return.\n", </w:t>
      </w:r>
      <w:proofErr w:type="spellStart"/>
      <w:r>
        <w:t>amountToReturn</w:t>
      </w:r>
      <w:proofErr w:type="spellEnd"/>
      <w:r>
        <w:t>);</w:t>
      </w:r>
    </w:p>
    <w:p w14:paraId="7E80B176" w14:textId="77777777" w:rsidR="00644757" w:rsidRDefault="00644757" w:rsidP="00644757">
      <w:r>
        <w:t xml:space="preserve">    } else {</w:t>
      </w:r>
    </w:p>
    <w:p w14:paraId="2A24E79E" w14:textId="7FBBC9DA" w:rsidR="00644757" w:rsidRDefault="00644757" w:rsidP="00644757">
      <w:r>
        <w:t xml:space="preserve">        </w:t>
      </w:r>
      <w:proofErr w:type="spellStart"/>
      <w:proofErr w:type="gramStart"/>
      <w:r>
        <w:t>printf</w:t>
      </w:r>
      <w:proofErr w:type="spellEnd"/>
      <w:r>
        <w:t>(</w:t>
      </w:r>
      <w:proofErr w:type="gramEnd"/>
      <w:r>
        <w:t>"Mr. X does not have enough money .\n");</w:t>
      </w:r>
    </w:p>
    <w:p w14:paraId="133473CE" w14:textId="77777777" w:rsidR="002B372E" w:rsidRDefault="00644757" w:rsidP="00644757">
      <w:r>
        <w:t xml:space="preserve">    }</w:t>
      </w:r>
    </w:p>
    <w:p w14:paraId="00D58462" w14:textId="6F13FED8" w:rsidR="00644757" w:rsidRDefault="00644757" w:rsidP="00644757">
      <w:r>
        <w:t xml:space="preserve">  return 0;</w:t>
      </w:r>
      <w:r w:rsidR="00A47A6A">
        <w:t>}</w:t>
      </w:r>
    </w:p>
    <w:p w14:paraId="20870225" w14:textId="49C6EA36" w:rsidR="00A47A6A" w:rsidRDefault="00A47A6A" w:rsidP="00644757"/>
    <w:p w14:paraId="2E55F445" w14:textId="77777777" w:rsidR="00A47A6A" w:rsidRDefault="00A47A6A" w:rsidP="00644757"/>
    <w:p w14:paraId="208FFE26" w14:textId="6657231E" w:rsidR="002B372E" w:rsidRDefault="002B372E" w:rsidP="00644757">
      <w:r>
        <w:t>Q4. Write a program to print your name, date of birth</w:t>
      </w:r>
      <w:r w:rsidR="004F423F">
        <w:t xml:space="preserve"> and mobile number in 3 different lines.</w:t>
      </w:r>
    </w:p>
    <w:p w14:paraId="679642EF" w14:textId="5299B709" w:rsidR="004239F0" w:rsidRDefault="007967C4" w:rsidP="00644757">
      <w:r>
        <w:t>#include &lt;</w:t>
      </w:r>
      <w:proofErr w:type="spellStart"/>
      <w:r>
        <w:t>stdio.h</w:t>
      </w:r>
      <w:proofErr w:type="spellEnd"/>
      <w:r>
        <w:t>&gt;</w:t>
      </w:r>
    </w:p>
    <w:p w14:paraId="6A74BB65" w14:textId="61D09D95" w:rsidR="007967C4" w:rsidRDefault="007967C4" w:rsidP="00644757">
      <w:r>
        <w:t xml:space="preserve">Int </w:t>
      </w:r>
      <w:proofErr w:type="gramStart"/>
      <w:r>
        <w:t>main(</w:t>
      </w:r>
      <w:proofErr w:type="gramEnd"/>
      <w:r>
        <w:t>)</w:t>
      </w:r>
    </w:p>
    <w:p w14:paraId="1F3985F0" w14:textId="78F1FF9B" w:rsidR="00415A3B" w:rsidRDefault="007967C4" w:rsidP="00644757">
      <w:proofErr w:type="gramStart"/>
      <w:r>
        <w:lastRenderedPageBreak/>
        <w:t>{</w:t>
      </w:r>
      <w:r w:rsidR="00186FC1">
        <w:t xml:space="preserve"> </w:t>
      </w:r>
      <w:proofErr w:type="spellStart"/>
      <w:r w:rsidR="008349B8">
        <w:t>printf</w:t>
      </w:r>
      <w:proofErr w:type="spellEnd"/>
      <w:proofErr w:type="gramEnd"/>
      <w:r w:rsidR="008349B8">
        <w:t>(</w:t>
      </w:r>
      <w:r w:rsidR="003E3B51">
        <w:t>“</w:t>
      </w:r>
      <w:r w:rsidR="0013490F">
        <w:t xml:space="preserve">name: </w:t>
      </w:r>
      <w:proofErr w:type="spellStart"/>
      <w:r w:rsidR="008349B8">
        <w:t>tanisha</w:t>
      </w:r>
      <w:proofErr w:type="spellEnd"/>
      <w:r w:rsidR="003E3B51">
        <w:t>”);</w:t>
      </w:r>
    </w:p>
    <w:p w14:paraId="7F9A4A40" w14:textId="18C78469" w:rsidR="003E3B51" w:rsidRDefault="003E3B51" w:rsidP="00644757">
      <w:proofErr w:type="spellStart"/>
      <w:proofErr w:type="gramStart"/>
      <w:r>
        <w:t>Printf</w:t>
      </w:r>
      <w:proofErr w:type="spellEnd"/>
      <w:r>
        <w:t>(</w:t>
      </w:r>
      <w:proofErr w:type="gramEnd"/>
      <w:r w:rsidR="0013490F">
        <w:t>“</w:t>
      </w:r>
      <w:r w:rsidR="000E0764">
        <w:t>\</w:t>
      </w:r>
      <w:proofErr w:type="spellStart"/>
      <w:r w:rsidR="000E0764">
        <w:t>n</w:t>
      </w:r>
      <w:r w:rsidR="0013490F">
        <w:t>date</w:t>
      </w:r>
      <w:proofErr w:type="spellEnd"/>
      <w:r w:rsidR="0013490F">
        <w:t xml:space="preserve"> of birth: 30/04/2006”);</w:t>
      </w:r>
    </w:p>
    <w:p w14:paraId="31318F2A" w14:textId="6E9F87CC" w:rsidR="0013490F" w:rsidRDefault="0013490F" w:rsidP="00644757">
      <w:proofErr w:type="spellStart"/>
      <w:proofErr w:type="gramStart"/>
      <w:r>
        <w:t>Printf</w:t>
      </w:r>
      <w:proofErr w:type="spellEnd"/>
      <w:r>
        <w:t>(</w:t>
      </w:r>
      <w:proofErr w:type="gramEnd"/>
      <w:r>
        <w:t>“</w:t>
      </w:r>
      <w:r w:rsidR="000E0764">
        <w:t>\</w:t>
      </w:r>
      <w:proofErr w:type="spellStart"/>
      <w:r w:rsidR="000E0764">
        <w:t>n</w:t>
      </w:r>
      <w:r w:rsidR="00A916BA">
        <w:t>mobile</w:t>
      </w:r>
      <w:proofErr w:type="spellEnd"/>
      <w:r w:rsidR="00A916BA">
        <w:t xml:space="preserve"> number: 9256470882”);</w:t>
      </w:r>
    </w:p>
    <w:p w14:paraId="616A9A49" w14:textId="65C542C9" w:rsidR="00A916BA" w:rsidRDefault="00A916BA" w:rsidP="00644757">
      <w:r>
        <w:t>Return 0;}</w:t>
      </w:r>
    </w:p>
    <w:p w14:paraId="43C1B7F5" w14:textId="77777777" w:rsidR="00A47A6A" w:rsidRDefault="00A47A6A" w:rsidP="00644757"/>
    <w:p w14:paraId="173DF518" w14:textId="77777777" w:rsidR="00A47A6A" w:rsidRDefault="00A47A6A" w:rsidP="00644757"/>
    <w:p w14:paraId="484EE83B" w14:textId="3905555E" w:rsidR="000E0764" w:rsidRDefault="000E0764" w:rsidP="00644757">
      <w:r>
        <w:t xml:space="preserve">Q5. </w:t>
      </w:r>
      <w:r w:rsidR="0052204C">
        <w:t>Write a program to read an integer, a character</w:t>
      </w:r>
      <w:r w:rsidR="005A61B6">
        <w:t xml:space="preserve"> </w:t>
      </w:r>
      <w:r w:rsidR="0052204C">
        <w:t>and a float value</w:t>
      </w:r>
      <w:r w:rsidR="005A61B6">
        <w:t xml:space="preserve"> </w:t>
      </w:r>
      <w:proofErr w:type="gramStart"/>
      <w:r w:rsidR="005A61B6">
        <w:t>from  keyboard</w:t>
      </w:r>
      <w:proofErr w:type="gramEnd"/>
      <w:r w:rsidR="005A61B6">
        <w:t xml:space="preserve"> and display the same in different lines on the screen.</w:t>
      </w:r>
    </w:p>
    <w:p w14:paraId="17DEEAE9" w14:textId="77777777" w:rsidR="00BD2946" w:rsidRDefault="00BD2946" w:rsidP="00BD2946">
      <w:r>
        <w:t>#include &lt;</w:t>
      </w:r>
      <w:proofErr w:type="spellStart"/>
      <w:r>
        <w:t>stdio.h</w:t>
      </w:r>
      <w:proofErr w:type="spellEnd"/>
      <w:r>
        <w:t>&gt;</w:t>
      </w:r>
    </w:p>
    <w:p w14:paraId="5DE6A870" w14:textId="77777777" w:rsidR="00BD2946" w:rsidRDefault="00BD2946" w:rsidP="00BD2946"/>
    <w:p w14:paraId="74D8A893" w14:textId="77777777" w:rsidR="00BD2946" w:rsidRDefault="00BD2946" w:rsidP="00BD2946">
      <w:r>
        <w:t xml:space="preserve">int </w:t>
      </w:r>
      <w:proofErr w:type="gramStart"/>
      <w:r>
        <w:t>main(</w:t>
      </w:r>
      <w:proofErr w:type="gramEnd"/>
      <w:r>
        <w:t>) {</w:t>
      </w:r>
    </w:p>
    <w:p w14:paraId="36C81214" w14:textId="77777777" w:rsidR="00BD2946" w:rsidRDefault="00BD2946" w:rsidP="00BD2946">
      <w:r>
        <w:t xml:space="preserve">    int </w:t>
      </w:r>
      <w:proofErr w:type="spellStart"/>
      <w:r>
        <w:t>integer_input</w:t>
      </w:r>
      <w:proofErr w:type="spellEnd"/>
      <w:r>
        <w:t>;</w:t>
      </w:r>
    </w:p>
    <w:p w14:paraId="346A5AB7" w14:textId="77777777" w:rsidR="00BD2946" w:rsidRDefault="00BD2946" w:rsidP="00BD2946">
      <w:r>
        <w:t xml:space="preserve">    char </w:t>
      </w:r>
      <w:proofErr w:type="spellStart"/>
      <w:r>
        <w:t>char_input</w:t>
      </w:r>
      <w:proofErr w:type="spellEnd"/>
      <w:r>
        <w:t>;</w:t>
      </w:r>
    </w:p>
    <w:p w14:paraId="7B8C2C7D" w14:textId="37CDAAD5" w:rsidR="00BD2946" w:rsidRDefault="00BD2946" w:rsidP="00BD2946">
      <w:r>
        <w:t xml:space="preserve">    float </w:t>
      </w:r>
      <w:proofErr w:type="spellStart"/>
      <w:r>
        <w:t>float</w:t>
      </w:r>
      <w:r w:rsidR="0097257E">
        <w:t>_input</w:t>
      </w:r>
      <w:proofErr w:type="spellEnd"/>
      <w:r w:rsidR="0097257E">
        <w:t>;</w:t>
      </w:r>
    </w:p>
    <w:p w14:paraId="4B93BB49" w14:textId="77777777" w:rsidR="00BD2946" w:rsidRDefault="00BD2946" w:rsidP="00BD2946">
      <w:r>
        <w:t xml:space="preserve">    </w:t>
      </w:r>
      <w:proofErr w:type="spellStart"/>
      <w:proofErr w:type="gramStart"/>
      <w:r>
        <w:t>printf</w:t>
      </w:r>
      <w:proofErr w:type="spellEnd"/>
      <w:r>
        <w:t>(</w:t>
      </w:r>
      <w:proofErr w:type="gramEnd"/>
      <w:r>
        <w:t>"Enter an integer: ");</w:t>
      </w:r>
    </w:p>
    <w:p w14:paraId="0B84D3C1" w14:textId="5BAE8182" w:rsidR="00BD2946" w:rsidRDefault="00BD2946" w:rsidP="00BD2946">
      <w:r>
        <w:t xml:space="preserve">    </w:t>
      </w:r>
      <w:proofErr w:type="spellStart"/>
      <w:proofErr w:type="gramStart"/>
      <w:r>
        <w:t>scanf</w:t>
      </w:r>
      <w:proofErr w:type="spellEnd"/>
      <w:r>
        <w:t>(</w:t>
      </w:r>
      <w:proofErr w:type="gramEnd"/>
      <w:r>
        <w:t>"%d", &amp;</w:t>
      </w:r>
      <w:proofErr w:type="spellStart"/>
      <w:r>
        <w:t>integer_input</w:t>
      </w:r>
      <w:proofErr w:type="spellEnd"/>
      <w:r>
        <w:t>);</w:t>
      </w:r>
    </w:p>
    <w:p w14:paraId="01BC59B3" w14:textId="77777777" w:rsidR="00BD2946" w:rsidRDefault="00BD2946" w:rsidP="00BD2946">
      <w:r>
        <w:t xml:space="preserve">    </w:t>
      </w:r>
      <w:proofErr w:type="spellStart"/>
      <w:proofErr w:type="gramStart"/>
      <w:r>
        <w:t>printf</w:t>
      </w:r>
      <w:proofErr w:type="spellEnd"/>
      <w:r>
        <w:t>(</w:t>
      </w:r>
      <w:proofErr w:type="gramEnd"/>
      <w:r>
        <w:t>"Enter a character: ");</w:t>
      </w:r>
    </w:p>
    <w:p w14:paraId="31C9DF8D" w14:textId="099A1C96" w:rsidR="00BD2946" w:rsidRDefault="00BD2946" w:rsidP="00BD2946">
      <w:r>
        <w:t xml:space="preserve">    </w:t>
      </w:r>
      <w:proofErr w:type="spellStart"/>
      <w:proofErr w:type="gramStart"/>
      <w:r>
        <w:t>scanf</w:t>
      </w:r>
      <w:proofErr w:type="spellEnd"/>
      <w:r>
        <w:t>(</w:t>
      </w:r>
      <w:proofErr w:type="gramEnd"/>
      <w:r>
        <w:t>" %c", &amp;</w:t>
      </w:r>
      <w:proofErr w:type="spellStart"/>
      <w:r>
        <w:t>char_input</w:t>
      </w:r>
      <w:proofErr w:type="spellEnd"/>
      <w:r>
        <w:t>)</w:t>
      </w:r>
      <w:r w:rsidR="004E6FF7">
        <w:t>;</w:t>
      </w:r>
    </w:p>
    <w:p w14:paraId="2F79B05E" w14:textId="16004BE2" w:rsidR="00BD2946" w:rsidRDefault="00BD2946" w:rsidP="00BD2946">
      <w:r>
        <w:t xml:space="preserve">   </w:t>
      </w:r>
      <w:proofErr w:type="spellStart"/>
      <w:proofErr w:type="gramStart"/>
      <w:r>
        <w:t>printf</w:t>
      </w:r>
      <w:proofErr w:type="spellEnd"/>
      <w:r>
        <w:t>(</w:t>
      </w:r>
      <w:proofErr w:type="gramEnd"/>
      <w:r>
        <w:t>"Enter a float value: ");</w:t>
      </w:r>
    </w:p>
    <w:p w14:paraId="4BE352A7" w14:textId="4A6B6B4D" w:rsidR="00BD2946" w:rsidRDefault="00BD2946" w:rsidP="00BD2946">
      <w:r>
        <w:t xml:space="preserve">    </w:t>
      </w:r>
      <w:proofErr w:type="spellStart"/>
      <w:proofErr w:type="gramStart"/>
      <w:r>
        <w:t>scanf</w:t>
      </w:r>
      <w:proofErr w:type="spellEnd"/>
      <w:r>
        <w:t>(</w:t>
      </w:r>
      <w:proofErr w:type="gramEnd"/>
      <w:r>
        <w:t>"%f", &amp;</w:t>
      </w:r>
      <w:proofErr w:type="spellStart"/>
      <w:r>
        <w:t>float_in</w:t>
      </w:r>
      <w:r w:rsidR="004E6FF7">
        <w:t>put</w:t>
      </w:r>
      <w:proofErr w:type="spellEnd"/>
      <w:r w:rsidR="004E6FF7">
        <w:t>);</w:t>
      </w:r>
    </w:p>
    <w:p w14:paraId="6AE6A243" w14:textId="77777777" w:rsidR="00BD2946" w:rsidRDefault="00BD2946" w:rsidP="00BD2946">
      <w:r>
        <w:t xml:space="preserve">    </w:t>
      </w:r>
      <w:proofErr w:type="spellStart"/>
      <w:proofErr w:type="gramStart"/>
      <w:r>
        <w:t>printf</w:t>
      </w:r>
      <w:proofErr w:type="spellEnd"/>
      <w:r>
        <w:t>(</w:t>
      </w:r>
      <w:proofErr w:type="gramEnd"/>
      <w:r>
        <w:t xml:space="preserve">"Integer: %d\n", </w:t>
      </w:r>
      <w:proofErr w:type="spellStart"/>
      <w:r>
        <w:t>integer_input</w:t>
      </w:r>
      <w:proofErr w:type="spellEnd"/>
      <w:r>
        <w:t>);</w:t>
      </w:r>
    </w:p>
    <w:p w14:paraId="2CEBDD20" w14:textId="77777777" w:rsidR="00BD2946" w:rsidRDefault="00BD2946" w:rsidP="00BD2946">
      <w:r>
        <w:t xml:space="preserve">    </w:t>
      </w:r>
      <w:proofErr w:type="spellStart"/>
      <w:proofErr w:type="gramStart"/>
      <w:r>
        <w:t>printf</w:t>
      </w:r>
      <w:proofErr w:type="spellEnd"/>
      <w:r>
        <w:t>(</w:t>
      </w:r>
      <w:proofErr w:type="gramEnd"/>
      <w:r>
        <w:t xml:space="preserve">"Character: %c\n", </w:t>
      </w:r>
      <w:proofErr w:type="spellStart"/>
      <w:r>
        <w:t>char_input</w:t>
      </w:r>
      <w:proofErr w:type="spellEnd"/>
      <w:r>
        <w:t>);</w:t>
      </w:r>
    </w:p>
    <w:p w14:paraId="2D110B9D" w14:textId="77777777" w:rsidR="00550F7A" w:rsidRDefault="00BD2946" w:rsidP="00BD2946">
      <w:r>
        <w:t xml:space="preserve">    </w:t>
      </w:r>
      <w:proofErr w:type="spellStart"/>
      <w:proofErr w:type="gramStart"/>
      <w:r>
        <w:t>printf</w:t>
      </w:r>
      <w:proofErr w:type="spellEnd"/>
      <w:r>
        <w:t>(</w:t>
      </w:r>
      <w:proofErr w:type="gramEnd"/>
      <w:r>
        <w:t xml:space="preserve">"Float: %.2f\n", </w:t>
      </w:r>
      <w:proofErr w:type="spellStart"/>
      <w:r>
        <w:t>float_input</w:t>
      </w:r>
      <w:proofErr w:type="spellEnd"/>
      <w:r>
        <w:t xml:space="preserve">); </w:t>
      </w:r>
    </w:p>
    <w:p w14:paraId="2E0F91BC" w14:textId="154EDA7B" w:rsidR="00BD2946" w:rsidRDefault="00BD2946" w:rsidP="00BD2946">
      <w:r>
        <w:t>return 0;}</w:t>
      </w:r>
    </w:p>
    <w:p w14:paraId="2366CD7E" w14:textId="77777777" w:rsidR="00A47A6A" w:rsidRDefault="00A47A6A" w:rsidP="00BD2946"/>
    <w:p w14:paraId="4EA88647" w14:textId="77777777" w:rsidR="00A47A6A" w:rsidRDefault="00A47A6A" w:rsidP="00BD2946"/>
    <w:p w14:paraId="26569AF0" w14:textId="1B3BF8BD" w:rsidR="00BD2946" w:rsidRDefault="00550F7A" w:rsidP="00BD2946">
      <w:r>
        <w:t xml:space="preserve">Q6. </w:t>
      </w:r>
      <w:r w:rsidR="00EE6602">
        <w:t>Write a program</w:t>
      </w:r>
      <w:r w:rsidR="00AD2196">
        <w:t xml:space="preserve"> to print following line (assume the total value is contained in</w:t>
      </w:r>
      <w:r w:rsidR="00111D96">
        <w:t xml:space="preserve"> </w:t>
      </w:r>
      <w:r w:rsidR="00AD2196">
        <w:t xml:space="preserve">a </w:t>
      </w:r>
      <w:r w:rsidR="00111D96">
        <w:t>variable named cost)</w:t>
      </w:r>
    </w:p>
    <w:p w14:paraId="4471C3B1" w14:textId="16F27101" w:rsidR="00111D96" w:rsidRDefault="00111D96" w:rsidP="00BD2946">
      <w:r>
        <w:t xml:space="preserve">The sales total is: $ </w:t>
      </w:r>
      <w:r w:rsidR="00134ED1">
        <w:t>172.53</w:t>
      </w:r>
    </w:p>
    <w:p w14:paraId="679FF4BD" w14:textId="7EBE9F1A" w:rsidR="000007CD" w:rsidRDefault="000007CD" w:rsidP="00BD2946">
      <w:r>
        <w:t>Answer:</w:t>
      </w:r>
    </w:p>
    <w:p w14:paraId="47D48423" w14:textId="77777777" w:rsidR="000007CD" w:rsidRDefault="006F20CE" w:rsidP="006F20CE">
      <w:r>
        <w:t>#include &lt;</w:t>
      </w:r>
      <w:proofErr w:type="spellStart"/>
      <w:r>
        <w:t>stdio.h</w:t>
      </w:r>
      <w:proofErr w:type="spellEnd"/>
      <w:r>
        <w:t>&gt;</w:t>
      </w:r>
    </w:p>
    <w:p w14:paraId="508AA246" w14:textId="3C98AA92" w:rsidR="006F20CE" w:rsidRDefault="006F20CE" w:rsidP="006F20CE">
      <w:r>
        <w:t xml:space="preserve">int </w:t>
      </w:r>
      <w:proofErr w:type="gramStart"/>
      <w:r>
        <w:t>main(</w:t>
      </w:r>
      <w:proofErr w:type="gramEnd"/>
      <w:r>
        <w:t xml:space="preserve">) </w:t>
      </w:r>
    </w:p>
    <w:p w14:paraId="5CBC3FD2" w14:textId="0B907C3E" w:rsidR="006F20CE" w:rsidRDefault="006F20CE" w:rsidP="006F20CE">
      <w:r>
        <w:lastRenderedPageBreak/>
        <w:t xml:space="preserve">   </w:t>
      </w:r>
      <w:proofErr w:type="gramStart"/>
      <w:r w:rsidR="000007CD">
        <w:t>{</w:t>
      </w:r>
      <w:r>
        <w:t xml:space="preserve"> double</w:t>
      </w:r>
      <w:proofErr w:type="gramEnd"/>
      <w:r>
        <w:t xml:space="preserve"> cost = 17</w:t>
      </w:r>
      <w:r w:rsidR="000007CD">
        <w:t>2.53</w:t>
      </w:r>
      <w:r w:rsidR="00EE1BED">
        <w:t>;</w:t>
      </w:r>
    </w:p>
    <w:p w14:paraId="25BC0B51" w14:textId="77777777" w:rsidR="000007CD" w:rsidRDefault="006F20CE" w:rsidP="006F20CE">
      <w:r>
        <w:t xml:space="preserve">    </w:t>
      </w:r>
      <w:proofErr w:type="spellStart"/>
      <w:proofErr w:type="gramStart"/>
      <w:r>
        <w:t>printf</w:t>
      </w:r>
      <w:proofErr w:type="spellEnd"/>
      <w:r>
        <w:t>(</w:t>
      </w:r>
      <w:proofErr w:type="gramEnd"/>
      <w:r>
        <w:t>"The sales total is: $ %.2f\n", cost);</w:t>
      </w:r>
    </w:p>
    <w:p w14:paraId="54209889" w14:textId="161EBBAA" w:rsidR="006F20CE" w:rsidRDefault="006F20CE" w:rsidP="006F20CE">
      <w:r>
        <w:t xml:space="preserve"> return 0;</w:t>
      </w:r>
      <w:r w:rsidR="00A47A6A">
        <w:t>}</w:t>
      </w:r>
    </w:p>
    <w:p w14:paraId="54BC0CE3" w14:textId="3234293C" w:rsidR="001C25D7" w:rsidRDefault="001C25D7" w:rsidP="006F20CE"/>
    <w:p w14:paraId="01C00E8C" w14:textId="29DB8898" w:rsidR="001C25D7" w:rsidRDefault="009F6E59" w:rsidP="006F20CE">
      <w:r>
        <w:t xml:space="preserve">Q7. </w:t>
      </w:r>
      <w:r w:rsidR="001C25D7">
        <w:t xml:space="preserve">Raju got 6 and half apples from each of </w:t>
      </w:r>
      <w:r>
        <w:t xml:space="preserve">Raghu, Sheenu and Akash. He wants to know many apples he has in total without </w:t>
      </w:r>
      <w:r w:rsidR="00627D7D">
        <w:t xml:space="preserve">adding them. Write a program which could help </w:t>
      </w:r>
      <w:r w:rsidR="003601ED">
        <w:t>R</w:t>
      </w:r>
      <w:r w:rsidR="00627D7D">
        <w:t>aju in doing this</w:t>
      </w:r>
      <w:r w:rsidR="003601ED">
        <w:t>.</w:t>
      </w:r>
    </w:p>
    <w:p w14:paraId="3E1F5EC1" w14:textId="77777777" w:rsidR="00EA1DAB" w:rsidRDefault="00EA1DAB" w:rsidP="00EA1DAB">
      <w:r>
        <w:t>#include &lt;</w:t>
      </w:r>
      <w:proofErr w:type="spellStart"/>
      <w:r>
        <w:t>stdio.h</w:t>
      </w:r>
      <w:proofErr w:type="spellEnd"/>
      <w:r>
        <w:t>&gt;</w:t>
      </w:r>
    </w:p>
    <w:p w14:paraId="3419801E" w14:textId="53BABE32" w:rsidR="00EA1DAB" w:rsidRDefault="00EA1DAB" w:rsidP="00EA1DAB">
      <w:r>
        <w:t xml:space="preserve">int </w:t>
      </w:r>
      <w:proofErr w:type="gramStart"/>
      <w:r>
        <w:t>main(</w:t>
      </w:r>
      <w:proofErr w:type="gramEnd"/>
      <w:r>
        <w:t>) {</w:t>
      </w:r>
    </w:p>
    <w:p w14:paraId="5154D30B" w14:textId="77777777" w:rsidR="00EA1DAB" w:rsidRDefault="00EA1DAB" w:rsidP="00EA1DAB">
      <w:r>
        <w:t xml:space="preserve">    int </w:t>
      </w:r>
      <w:proofErr w:type="spellStart"/>
      <w:r>
        <w:t>apples_from_each</w:t>
      </w:r>
      <w:proofErr w:type="spellEnd"/>
      <w:r>
        <w:t xml:space="preserve"> = 6;</w:t>
      </w:r>
    </w:p>
    <w:p w14:paraId="3E312629" w14:textId="77777777" w:rsidR="00EA1DAB" w:rsidRDefault="00EA1DAB" w:rsidP="00EA1DAB">
      <w:r>
        <w:t xml:space="preserve">    double </w:t>
      </w:r>
      <w:proofErr w:type="spellStart"/>
      <w:r>
        <w:t>half_apple</w:t>
      </w:r>
      <w:proofErr w:type="spellEnd"/>
      <w:r>
        <w:t xml:space="preserve"> = 0.5;</w:t>
      </w:r>
    </w:p>
    <w:p w14:paraId="26488D3F" w14:textId="77777777" w:rsidR="00A1380F" w:rsidRDefault="00EA1DAB" w:rsidP="00EA1DAB">
      <w:r>
        <w:t xml:space="preserve">    int </w:t>
      </w:r>
      <w:proofErr w:type="spellStart"/>
      <w:r>
        <w:t>total_people</w:t>
      </w:r>
      <w:proofErr w:type="spellEnd"/>
      <w:r>
        <w:t xml:space="preserve"> = 3;</w:t>
      </w:r>
    </w:p>
    <w:p w14:paraId="5570D35C" w14:textId="283221D4" w:rsidR="00EA1DAB" w:rsidRDefault="00EA1DAB" w:rsidP="00EA1DAB">
      <w:proofErr w:type="spellStart"/>
      <w:proofErr w:type="gramStart"/>
      <w:r>
        <w:t>printf</w:t>
      </w:r>
      <w:proofErr w:type="spellEnd"/>
      <w:r>
        <w:t>(</w:t>
      </w:r>
      <w:proofErr w:type="gramEnd"/>
      <w:r>
        <w:t xml:space="preserve">"Raju has %.2f apples in total without adding them.\n", </w:t>
      </w:r>
      <w:proofErr w:type="spellStart"/>
      <w:r>
        <w:t>total_apples</w:t>
      </w:r>
      <w:proofErr w:type="spellEnd"/>
      <w:r>
        <w:t>);</w:t>
      </w:r>
    </w:p>
    <w:p w14:paraId="6A252AE3" w14:textId="38449F47" w:rsidR="00EA1DAB" w:rsidRDefault="00EA1DAB" w:rsidP="00EA1DAB">
      <w:r>
        <w:t xml:space="preserve"> return 0;</w:t>
      </w:r>
      <w:r w:rsidR="00A47A6A">
        <w:t>}</w:t>
      </w:r>
    </w:p>
    <w:p w14:paraId="73C52817" w14:textId="34122C92" w:rsidR="00EA1DAB" w:rsidRDefault="00EA1DAB" w:rsidP="00EA1DAB"/>
    <w:p w14:paraId="2D55464F" w14:textId="2A15454E" w:rsidR="00A1380F" w:rsidRDefault="008F58DB" w:rsidP="00EA1DAB">
      <w:r>
        <w:t>Q8. Write a program t</w:t>
      </w:r>
      <w:r w:rsidR="00A1380F">
        <w:t xml:space="preserve">hat prints the </w:t>
      </w:r>
      <w:proofErr w:type="gramStart"/>
      <w:r w:rsidR="00A1380F">
        <w:t>floati</w:t>
      </w:r>
      <w:r w:rsidR="004941AE">
        <w:t>ng point</w:t>
      </w:r>
      <w:proofErr w:type="gramEnd"/>
      <w:r w:rsidR="004941AE">
        <w:t xml:space="preserve"> value in exponential</w:t>
      </w:r>
      <w:r w:rsidR="007D6357">
        <w:t xml:space="preserve"> format correct to two decimal places. </w:t>
      </w:r>
    </w:p>
    <w:p w14:paraId="0DE7BEE4" w14:textId="77777777" w:rsidR="00813875" w:rsidRDefault="00813875" w:rsidP="00813875">
      <w:r>
        <w:t>#include &lt;</w:t>
      </w:r>
      <w:proofErr w:type="spellStart"/>
      <w:r>
        <w:t>stdio.h</w:t>
      </w:r>
      <w:proofErr w:type="spellEnd"/>
      <w:r>
        <w:t>&gt;</w:t>
      </w:r>
    </w:p>
    <w:p w14:paraId="32702B7A" w14:textId="77777777" w:rsidR="00813875" w:rsidRDefault="00813875" w:rsidP="00813875">
      <w:r>
        <w:t xml:space="preserve">int </w:t>
      </w:r>
      <w:proofErr w:type="gramStart"/>
      <w:r>
        <w:t>main(</w:t>
      </w:r>
      <w:proofErr w:type="gramEnd"/>
      <w:r>
        <w:t>) {</w:t>
      </w:r>
    </w:p>
    <w:p w14:paraId="54906D20" w14:textId="0C47572B" w:rsidR="00813875" w:rsidRDefault="00813875" w:rsidP="00813875">
      <w:r>
        <w:t xml:space="preserve">    double value = 12345.6789;</w:t>
      </w:r>
    </w:p>
    <w:p w14:paraId="3D3D93F5" w14:textId="77777777" w:rsidR="00813875" w:rsidRDefault="00813875" w:rsidP="00813875">
      <w:r>
        <w:t xml:space="preserve">    </w:t>
      </w:r>
      <w:proofErr w:type="spellStart"/>
      <w:proofErr w:type="gramStart"/>
      <w:r>
        <w:t>printf</w:t>
      </w:r>
      <w:proofErr w:type="spellEnd"/>
      <w:r>
        <w:t>(</w:t>
      </w:r>
      <w:proofErr w:type="gramEnd"/>
      <w:r>
        <w:t>"Value in exponential format: %.2e\n", value);</w:t>
      </w:r>
    </w:p>
    <w:p w14:paraId="5946D891" w14:textId="72B92227" w:rsidR="00813875" w:rsidRDefault="00813875" w:rsidP="00813875">
      <w:r>
        <w:t>return 0;</w:t>
      </w:r>
      <w:r w:rsidR="00A47A6A">
        <w:t>}</w:t>
      </w:r>
    </w:p>
    <w:p w14:paraId="1C16E4B5" w14:textId="56F0E61F" w:rsidR="00813875" w:rsidRDefault="00813875" w:rsidP="00813875"/>
    <w:p w14:paraId="5DD9BFFB" w14:textId="18BE6FAF" w:rsidR="0064249C" w:rsidRDefault="0064249C" w:rsidP="00813875">
      <w:r>
        <w:t>Q</w:t>
      </w:r>
      <w:r w:rsidR="004B1896">
        <w:t xml:space="preserve">9. Write a program to input and </w:t>
      </w:r>
      <w:r w:rsidR="003E622F">
        <w:t>print your mobile number (</w:t>
      </w:r>
      <w:proofErr w:type="gramStart"/>
      <w:r w:rsidR="003E622F">
        <w:t>i.e.</w:t>
      </w:r>
      <w:proofErr w:type="gramEnd"/>
      <w:r w:rsidR="003E622F">
        <w:t xml:space="preserve"> of 10 digits).</w:t>
      </w:r>
    </w:p>
    <w:p w14:paraId="39C07370" w14:textId="77777777" w:rsidR="00992E33" w:rsidRDefault="00992E33" w:rsidP="00992E33">
      <w:r>
        <w:t>#include &lt;</w:t>
      </w:r>
      <w:proofErr w:type="spellStart"/>
      <w:r>
        <w:t>stdio.h</w:t>
      </w:r>
      <w:proofErr w:type="spellEnd"/>
      <w:r>
        <w:t>&gt;</w:t>
      </w:r>
    </w:p>
    <w:p w14:paraId="16901F18" w14:textId="77777777" w:rsidR="00992E33" w:rsidRDefault="00992E33" w:rsidP="00992E33">
      <w:r>
        <w:t xml:space="preserve">int </w:t>
      </w:r>
      <w:proofErr w:type="gramStart"/>
      <w:r>
        <w:t>main(</w:t>
      </w:r>
      <w:proofErr w:type="gramEnd"/>
      <w:r>
        <w:t>) {</w:t>
      </w:r>
    </w:p>
    <w:p w14:paraId="3205A320" w14:textId="77777777" w:rsidR="00992E33" w:rsidRDefault="00992E33" w:rsidP="00992E33">
      <w:r>
        <w:t xml:space="preserve">    long </w:t>
      </w:r>
      <w:proofErr w:type="spellStart"/>
      <w:r>
        <w:t>long</w:t>
      </w:r>
      <w:proofErr w:type="spellEnd"/>
      <w:r>
        <w:t xml:space="preserve"> int </w:t>
      </w:r>
      <w:proofErr w:type="spellStart"/>
      <w:r>
        <w:t>mobileNumber</w:t>
      </w:r>
      <w:proofErr w:type="spellEnd"/>
      <w:r>
        <w:t>;</w:t>
      </w:r>
    </w:p>
    <w:p w14:paraId="1C61EC0D" w14:textId="786A9C08" w:rsidR="00992E33" w:rsidRDefault="00992E33" w:rsidP="00992E33">
      <w:proofErr w:type="spellStart"/>
      <w:proofErr w:type="gramStart"/>
      <w:r>
        <w:t>printf</w:t>
      </w:r>
      <w:proofErr w:type="spellEnd"/>
      <w:r>
        <w:t>(</w:t>
      </w:r>
      <w:proofErr w:type="gramEnd"/>
      <w:r>
        <w:t>"Enter your 10-digit mobile number: ");</w:t>
      </w:r>
    </w:p>
    <w:p w14:paraId="73A96D82" w14:textId="77777777" w:rsidR="00992E33" w:rsidRDefault="00992E33" w:rsidP="00992E33">
      <w:r>
        <w:t xml:space="preserve">    </w:t>
      </w:r>
      <w:proofErr w:type="spellStart"/>
      <w:proofErr w:type="gramStart"/>
      <w:r>
        <w:t>scanf</w:t>
      </w:r>
      <w:proofErr w:type="spellEnd"/>
      <w:r>
        <w:t>(</w:t>
      </w:r>
      <w:proofErr w:type="gramEnd"/>
      <w:r>
        <w:t>"%</w:t>
      </w:r>
      <w:proofErr w:type="spellStart"/>
      <w:r>
        <w:t>lld</w:t>
      </w:r>
      <w:proofErr w:type="spellEnd"/>
      <w:r>
        <w:t>", &amp;</w:t>
      </w:r>
      <w:proofErr w:type="spellStart"/>
      <w:r>
        <w:t>mobileNumber</w:t>
      </w:r>
      <w:proofErr w:type="spellEnd"/>
      <w:r>
        <w:t>);</w:t>
      </w:r>
    </w:p>
    <w:p w14:paraId="01E7C37C" w14:textId="7AB38810" w:rsidR="00992E33" w:rsidRDefault="00992E33" w:rsidP="00992E33">
      <w:r>
        <w:t>if (</w:t>
      </w:r>
      <w:proofErr w:type="spellStart"/>
      <w:r>
        <w:t>mobileNumber</w:t>
      </w:r>
      <w:proofErr w:type="spellEnd"/>
      <w:r>
        <w:t xml:space="preserve"> &gt;= 1000000000&amp;&amp;</w:t>
      </w:r>
      <w:proofErr w:type="spellStart"/>
      <w:r>
        <w:t>mobileNumber</w:t>
      </w:r>
      <w:proofErr w:type="spellEnd"/>
      <w:r>
        <w:t xml:space="preserve"> &lt;= 9999999999) {</w:t>
      </w:r>
    </w:p>
    <w:p w14:paraId="33432D16" w14:textId="77777777" w:rsidR="00992E33" w:rsidRDefault="00992E33" w:rsidP="00992E33">
      <w:r>
        <w:t xml:space="preserve">        </w:t>
      </w:r>
      <w:proofErr w:type="spellStart"/>
      <w:proofErr w:type="gramStart"/>
      <w:r>
        <w:t>printf</w:t>
      </w:r>
      <w:proofErr w:type="spellEnd"/>
      <w:r>
        <w:t>(</w:t>
      </w:r>
      <w:proofErr w:type="gramEnd"/>
      <w:r>
        <w:t>"You entered the mobile number: %</w:t>
      </w:r>
      <w:proofErr w:type="spellStart"/>
      <w:r>
        <w:t>lld</w:t>
      </w:r>
      <w:proofErr w:type="spellEnd"/>
      <w:r>
        <w:t xml:space="preserve">\n", </w:t>
      </w:r>
      <w:proofErr w:type="spellStart"/>
      <w:r>
        <w:t>mobileNumber</w:t>
      </w:r>
      <w:proofErr w:type="spellEnd"/>
      <w:r>
        <w:t>);</w:t>
      </w:r>
    </w:p>
    <w:p w14:paraId="332571F2" w14:textId="77777777" w:rsidR="00992E33" w:rsidRDefault="00992E33" w:rsidP="00992E33">
      <w:r>
        <w:t xml:space="preserve">    } else {</w:t>
      </w:r>
    </w:p>
    <w:p w14:paraId="3E91304C" w14:textId="77777777" w:rsidR="00992E33" w:rsidRDefault="00992E33" w:rsidP="00992E33">
      <w:r>
        <w:t xml:space="preserve">        </w:t>
      </w:r>
      <w:proofErr w:type="spellStart"/>
      <w:proofErr w:type="gramStart"/>
      <w:r>
        <w:t>printf</w:t>
      </w:r>
      <w:proofErr w:type="spellEnd"/>
      <w:r>
        <w:t>(</w:t>
      </w:r>
      <w:proofErr w:type="gramEnd"/>
      <w:r>
        <w:t>"Invalid mobile number. Please enter a 10-digit number.\n");</w:t>
      </w:r>
    </w:p>
    <w:p w14:paraId="4DCE1761" w14:textId="77777777" w:rsidR="00C322EB" w:rsidRDefault="00992E33" w:rsidP="00992E33">
      <w:r>
        <w:lastRenderedPageBreak/>
        <w:t xml:space="preserve">    }</w:t>
      </w:r>
    </w:p>
    <w:p w14:paraId="62E39CC1" w14:textId="0DC80756" w:rsidR="00992E33" w:rsidRDefault="00992E33" w:rsidP="00992E33">
      <w:r>
        <w:t xml:space="preserve">  return 0;}</w:t>
      </w:r>
    </w:p>
    <w:p w14:paraId="12C04782" w14:textId="77777777" w:rsidR="00A47A6A" w:rsidRDefault="00A47A6A" w:rsidP="00992E33"/>
    <w:p w14:paraId="6174328E" w14:textId="77777777" w:rsidR="00A47A6A" w:rsidRDefault="00A47A6A" w:rsidP="00992E33"/>
    <w:p w14:paraId="69E4C96E" w14:textId="45FCD14E" w:rsidR="00C322EB" w:rsidRDefault="00C322EB" w:rsidP="00992E33">
      <w:r>
        <w:t xml:space="preserve"> </w:t>
      </w:r>
      <w:r w:rsidR="00325F05">
        <w:t xml:space="preserve">Q10. </w:t>
      </w:r>
      <w:r w:rsidR="0029281E">
        <w:t xml:space="preserve">The population of a city is 30000. </w:t>
      </w:r>
      <w:r w:rsidR="00665898">
        <w:t xml:space="preserve">It increases by 20% during first year and </w:t>
      </w:r>
      <w:r w:rsidR="004B71A1">
        <w:t xml:space="preserve">30% during second year. Write a program to find </w:t>
      </w:r>
      <w:r w:rsidR="00604FD1">
        <w:t xml:space="preserve">the population after 2 years? </w:t>
      </w:r>
    </w:p>
    <w:p w14:paraId="0689DD35" w14:textId="77777777" w:rsidR="004A01E5" w:rsidRDefault="004A01E5" w:rsidP="004A01E5">
      <w:r>
        <w:t>#include &lt;</w:t>
      </w:r>
      <w:proofErr w:type="spellStart"/>
      <w:r>
        <w:t>stdio.h</w:t>
      </w:r>
      <w:proofErr w:type="spellEnd"/>
      <w:r>
        <w:t>&gt;</w:t>
      </w:r>
    </w:p>
    <w:p w14:paraId="4E5C9CA2" w14:textId="77777777" w:rsidR="004A01E5" w:rsidRDefault="004A01E5" w:rsidP="004A01E5">
      <w:r>
        <w:t xml:space="preserve">int </w:t>
      </w:r>
      <w:proofErr w:type="gramStart"/>
      <w:r>
        <w:t>main(</w:t>
      </w:r>
      <w:proofErr w:type="gramEnd"/>
      <w:r>
        <w:t>) {</w:t>
      </w:r>
    </w:p>
    <w:p w14:paraId="51F1CBF1" w14:textId="77777777" w:rsidR="004A01E5" w:rsidRDefault="004A01E5" w:rsidP="004A01E5">
      <w:r>
        <w:t xml:space="preserve">    int </w:t>
      </w:r>
      <w:proofErr w:type="spellStart"/>
      <w:r>
        <w:t>initialPopulation</w:t>
      </w:r>
      <w:proofErr w:type="spellEnd"/>
      <w:r>
        <w:t xml:space="preserve"> = 30000;</w:t>
      </w:r>
    </w:p>
    <w:p w14:paraId="4429B544" w14:textId="7A1E9D6D" w:rsidR="004A01E5" w:rsidRDefault="004A01E5" w:rsidP="004A01E5">
      <w:r>
        <w:t xml:space="preserve">    double increasePercentage1 = 0.20;</w:t>
      </w:r>
    </w:p>
    <w:p w14:paraId="146F3884" w14:textId="616CEE88" w:rsidR="004A01E5" w:rsidRDefault="004A01E5" w:rsidP="004A01E5">
      <w:r>
        <w:t xml:space="preserve">    double increasePercentage2 = 0.30; </w:t>
      </w:r>
    </w:p>
    <w:p w14:paraId="73D3D5B1" w14:textId="5F07EE8E" w:rsidR="004A01E5" w:rsidRDefault="004A01E5" w:rsidP="004A01E5">
      <w:r>
        <w:t xml:space="preserve">    int populationAfterYear1 = </w:t>
      </w:r>
      <w:proofErr w:type="spellStart"/>
      <w:r>
        <w:t>initialPopulation</w:t>
      </w:r>
      <w:proofErr w:type="spellEnd"/>
      <w:r>
        <w:t xml:space="preserve"> + (</w:t>
      </w:r>
      <w:proofErr w:type="spellStart"/>
      <w:r>
        <w:t>initialPopulation</w:t>
      </w:r>
      <w:proofErr w:type="spellEnd"/>
      <w:r>
        <w:t xml:space="preserve"> * increasePercentage1)</w:t>
      </w:r>
      <w:r w:rsidR="00290949">
        <w:t>;</w:t>
      </w:r>
    </w:p>
    <w:p w14:paraId="20B9DDC4" w14:textId="77777777" w:rsidR="004A01E5" w:rsidRDefault="004A01E5" w:rsidP="004A01E5">
      <w:r>
        <w:t xml:space="preserve">    int populationAfterYear2 = populationAfterYear1 + (populationAfterYear1 * increasePercentage2);</w:t>
      </w:r>
    </w:p>
    <w:p w14:paraId="5941CB55" w14:textId="77777777" w:rsidR="00A162F3" w:rsidRDefault="004A01E5" w:rsidP="004A01E5">
      <w:proofErr w:type="spellStart"/>
      <w:proofErr w:type="gramStart"/>
      <w:r>
        <w:t>printf</w:t>
      </w:r>
      <w:proofErr w:type="spellEnd"/>
      <w:r>
        <w:t>(</w:t>
      </w:r>
      <w:proofErr w:type="gramEnd"/>
      <w:r>
        <w:t xml:space="preserve">"Initial population: %d\n", </w:t>
      </w:r>
      <w:proofErr w:type="spellStart"/>
      <w:r>
        <w:t>initialPopulation</w:t>
      </w:r>
      <w:proofErr w:type="spellEnd"/>
      <w:r>
        <w:t>);</w:t>
      </w:r>
    </w:p>
    <w:p w14:paraId="127E2840" w14:textId="56857762" w:rsidR="004A01E5" w:rsidRDefault="004A01E5" w:rsidP="004A01E5">
      <w:r>
        <w:t xml:space="preserve">    </w:t>
      </w:r>
      <w:proofErr w:type="spellStart"/>
      <w:proofErr w:type="gramStart"/>
      <w:r>
        <w:t>printf</w:t>
      </w:r>
      <w:proofErr w:type="spellEnd"/>
      <w:r>
        <w:t>(</w:t>
      </w:r>
      <w:proofErr w:type="gramEnd"/>
      <w:r>
        <w:t>"Population after the second year: %d\n", populationAfterYear2);</w:t>
      </w:r>
    </w:p>
    <w:p w14:paraId="44123A8C" w14:textId="7E8BF1AB" w:rsidR="00992E33" w:rsidRDefault="004A01E5" w:rsidP="000439A5">
      <w:r>
        <w:t xml:space="preserve">  return </w:t>
      </w:r>
      <w:r w:rsidR="000439A5">
        <w:t>0;}</w:t>
      </w:r>
    </w:p>
    <w:p w14:paraId="126F413B" w14:textId="77777777" w:rsidR="00A47A6A" w:rsidRDefault="00A47A6A" w:rsidP="000439A5"/>
    <w:p w14:paraId="4076E013" w14:textId="77777777" w:rsidR="00A47A6A" w:rsidRDefault="00A47A6A" w:rsidP="000439A5"/>
    <w:p w14:paraId="315527F7" w14:textId="7B7B4CF2" w:rsidR="000439A5" w:rsidRDefault="000439A5" w:rsidP="000439A5">
      <w:r>
        <w:t xml:space="preserve">Q11. </w:t>
      </w:r>
      <w:r w:rsidR="00083C62">
        <w:t>write a program to find the ASCII value of a character.</w:t>
      </w:r>
    </w:p>
    <w:p w14:paraId="22D28462" w14:textId="77777777" w:rsidR="002B1F89" w:rsidRDefault="002B1F89" w:rsidP="002B1F89">
      <w:r>
        <w:t>#include &lt;</w:t>
      </w:r>
      <w:proofErr w:type="spellStart"/>
      <w:r>
        <w:t>stdio.h</w:t>
      </w:r>
      <w:proofErr w:type="spellEnd"/>
      <w:r>
        <w:t>&gt;</w:t>
      </w:r>
    </w:p>
    <w:p w14:paraId="4660AA2F" w14:textId="77777777" w:rsidR="002B1F89" w:rsidRDefault="002B1F89" w:rsidP="002B1F89">
      <w:r>
        <w:t xml:space="preserve">int </w:t>
      </w:r>
      <w:proofErr w:type="gramStart"/>
      <w:r>
        <w:t>main(</w:t>
      </w:r>
      <w:proofErr w:type="gramEnd"/>
      <w:r>
        <w:t>) {</w:t>
      </w:r>
    </w:p>
    <w:p w14:paraId="6494D18C" w14:textId="71F8CC00" w:rsidR="002B1F89" w:rsidRDefault="002B1F89" w:rsidP="002B1F89">
      <w:r>
        <w:t xml:space="preserve">    char character;</w:t>
      </w:r>
    </w:p>
    <w:p w14:paraId="3C37C260" w14:textId="77777777" w:rsidR="002B1F89" w:rsidRDefault="002B1F89" w:rsidP="002B1F89">
      <w:r>
        <w:t xml:space="preserve">    </w:t>
      </w:r>
      <w:proofErr w:type="spellStart"/>
      <w:proofErr w:type="gramStart"/>
      <w:r>
        <w:t>printf</w:t>
      </w:r>
      <w:proofErr w:type="spellEnd"/>
      <w:r>
        <w:t>(</w:t>
      </w:r>
      <w:proofErr w:type="gramEnd"/>
      <w:r>
        <w:t>"Enter a character: ");</w:t>
      </w:r>
    </w:p>
    <w:p w14:paraId="3ACFADEC" w14:textId="02FCD441" w:rsidR="002B1F89" w:rsidRDefault="002B1F89" w:rsidP="002B1F89">
      <w:r>
        <w:t xml:space="preserve">    </w:t>
      </w:r>
      <w:proofErr w:type="spellStart"/>
      <w:proofErr w:type="gramStart"/>
      <w:r>
        <w:t>scanf</w:t>
      </w:r>
      <w:proofErr w:type="spellEnd"/>
      <w:r>
        <w:t>(</w:t>
      </w:r>
      <w:proofErr w:type="gramEnd"/>
      <w:r>
        <w:t>"%c", &amp;character);</w:t>
      </w:r>
    </w:p>
    <w:p w14:paraId="7460241D" w14:textId="728760EB" w:rsidR="002B1F89" w:rsidRDefault="002B1F89" w:rsidP="002B1F89">
      <w:r>
        <w:t xml:space="preserve">    int </w:t>
      </w:r>
      <w:proofErr w:type="spellStart"/>
      <w:r>
        <w:t>ascii_value</w:t>
      </w:r>
      <w:proofErr w:type="spellEnd"/>
      <w:r>
        <w:t xml:space="preserve"> = (int)character;</w:t>
      </w:r>
    </w:p>
    <w:p w14:paraId="27566266" w14:textId="77777777" w:rsidR="002B1F89" w:rsidRDefault="002B1F89" w:rsidP="002B1F89">
      <w:r>
        <w:t xml:space="preserve">    </w:t>
      </w:r>
      <w:proofErr w:type="spellStart"/>
      <w:proofErr w:type="gramStart"/>
      <w:r>
        <w:t>printf</w:t>
      </w:r>
      <w:proofErr w:type="spellEnd"/>
      <w:r>
        <w:t>(</w:t>
      </w:r>
      <w:proofErr w:type="gramEnd"/>
      <w:r>
        <w:t xml:space="preserve">"The ASCII value of '%c' is %d\n", character, </w:t>
      </w:r>
      <w:proofErr w:type="spellStart"/>
      <w:r>
        <w:t>ascii_value</w:t>
      </w:r>
      <w:proofErr w:type="spellEnd"/>
      <w:r>
        <w:t>);</w:t>
      </w:r>
    </w:p>
    <w:p w14:paraId="35B31D0F" w14:textId="24386AB3" w:rsidR="002B1F89" w:rsidRDefault="002B1F89" w:rsidP="002B1F89">
      <w:r>
        <w:t xml:space="preserve">   return 0;}</w:t>
      </w:r>
    </w:p>
    <w:p w14:paraId="44D69682" w14:textId="77777777" w:rsidR="00A47A6A" w:rsidRDefault="00A47A6A" w:rsidP="002B1F89"/>
    <w:p w14:paraId="22BAA679" w14:textId="77777777" w:rsidR="00A47A6A" w:rsidRDefault="00A47A6A" w:rsidP="002B1F89"/>
    <w:p w14:paraId="056FB640" w14:textId="6BAF8DA6" w:rsidR="002B1F89" w:rsidRDefault="002B1F89" w:rsidP="002B1F89">
      <w:r>
        <w:t xml:space="preserve">Q12. </w:t>
      </w:r>
      <w:r w:rsidR="00B6512E">
        <w:t>Write a program to calculate salary of an employee, given his basic pay (entered by user), HRA =15% of the basic pay and TA +20% of the basic pay.</w:t>
      </w:r>
    </w:p>
    <w:p w14:paraId="449A6DA7" w14:textId="77777777" w:rsidR="00C2371A" w:rsidRDefault="00C2371A" w:rsidP="00C2371A">
      <w:r>
        <w:t>#include &lt;</w:t>
      </w:r>
      <w:proofErr w:type="spellStart"/>
      <w:r>
        <w:t>stdio.h</w:t>
      </w:r>
      <w:proofErr w:type="spellEnd"/>
      <w:r>
        <w:t>&gt;</w:t>
      </w:r>
    </w:p>
    <w:p w14:paraId="4127310B" w14:textId="368C6F66" w:rsidR="00C2371A" w:rsidRDefault="00C2371A" w:rsidP="00C2371A">
      <w:r>
        <w:lastRenderedPageBreak/>
        <w:t xml:space="preserve">int </w:t>
      </w:r>
      <w:proofErr w:type="gramStart"/>
      <w:r>
        <w:t>main(</w:t>
      </w:r>
      <w:proofErr w:type="gramEnd"/>
      <w:r>
        <w:t>) {</w:t>
      </w:r>
    </w:p>
    <w:p w14:paraId="183BDB63" w14:textId="12E2FE4C" w:rsidR="00C2371A" w:rsidRDefault="00C2371A" w:rsidP="00C2371A">
      <w:r>
        <w:t xml:space="preserve">    float </w:t>
      </w:r>
      <w:proofErr w:type="spellStart"/>
      <w:r>
        <w:t>basicPay</w:t>
      </w:r>
      <w:proofErr w:type="spellEnd"/>
      <w:r>
        <w:t xml:space="preserve">, </w:t>
      </w:r>
      <w:proofErr w:type="spellStart"/>
      <w:r>
        <w:t>hra</w:t>
      </w:r>
      <w:proofErr w:type="spellEnd"/>
      <w:r>
        <w:t>, ta, salary;</w:t>
      </w:r>
    </w:p>
    <w:p w14:paraId="4B5C2D6C" w14:textId="77777777" w:rsidR="00C2371A" w:rsidRDefault="00C2371A" w:rsidP="00C2371A">
      <w:r>
        <w:t xml:space="preserve">    </w:t>
      </w:r>
      <w:proofErr w:type="spellStart"/>
      <w:proofErr w:type="gramStart"/>
      <w:r>
        <w:t>printf</w:t>
      </w:r>
      <w:proofErr w:type="spellEnd"/>
      <w:r>
        <w:t>(</w:t>
      </w:r>
      <w:proofErr w:type="gramEnd"/>
      <w:r>
        <w:t>"Enter the basic pay: ");</w:t>
      </w:r>
    </w:p>
    <w:p w14:paraId="4EACB695" w14:textId="7C69E1C4" w:rsidR="00C2371A" w:rsidRDefault="00C2371A" w:rsidP="00C2371A">
      <w:r>
        <w:t xml:space="preserve">    </w:t>
      </w:r>
      <w:proofErr w:type="spellStart"/>
      <w:proofErr w:type="gramStart"/>
      <w:r>
        <w:t>scanf</w:t>
      </w:r>
      <w:proofErr w:type="spellEnd"/>
      <w:r>
        <w:t>(</w:t>
      </w:r>
      <w:proofErr w:type="gramEnd"/>
      <w:r>
        <w:t>"%f", &amp;</w:t>
      </w:r>
      <w:proofErr w:type="spellStart"/>
      <w:r>
        <w:t>basicPay</w:t>
      </w:r>
      <w:proofErr w:type="spellEnd"/>
      <w:r>
        <w:t>);</w:t>
      </w:r>
    </w:p>
    <w:p w14:paraId="52E54945" w14:textId="780D7E48" w:rsidR="00C2371A" w:rsidRDefault="00C2371A" w:rsidP="00C2371A">
      <w:r>
        <w:t xml:space="preserve">    </w:t>
      </w:r>
      <w:proofErr w:type="spellStart"/>
      <w:r>
        <w:t>hra</w:t>
      </w:r>
      <w:proofErr w:type="spellEnd"/>
      <w:r>
        <w:t xml:space="preserve"> = 0.15 * </w:t>
      </w:r>
      <w:proofErr w:type="spellStart"/>
      <w:r>
        <w:t>basicPay</w:t>
      </w:r>
      <w:proofErr w:type="spellEnd"/>
      <w:r>
        <w:t>;</w:t>
      </w:r>
    </w:p>
    <w:p w14:paraId="5EAE3025" w14:textId="474A7A3C" w:rsidR="00C2371A" w:rsidRDefault="00C2371A" w:rsidP="00C2371A">
      <w:r>
        <w:t xml:space="preserve">    ta = 0.20 * </w:t>
      </w:r>
      <w:proofErr w:type="spellStart"/>
      <w:r>
        <w:t>basicPay</w:t>
      </w:r>
      <w:proofErr w:type="spellEnd"/>
      <w:r>
        <w:t xml:space="preserve">;  </w:t>
      </w:r>
    </w:p>
    <w:p w14:paraId="5ADDEDE7" w14:textId="53EEE125" w:rsidR="00C2371A" w:rsidRDefault="00C2371A" w:rsidP="00C2371A">
      <w:r>
        <w:t xml:space="preserve">    salary = </w:t>
      </w:r>
      <w:proofErr w:type="spellStart"/>
      <w:r>
        <w:t>basicPay</w:t>
      </w:r>
      <w:proofErr w:type="spellEnd"/>
      <w:r>
        <w:t xml:space="preserve"> + </w:t>
      </w:r>
      <w:proofErr w:type="spellStart"/>
      <w:r>
        <w:t>hra</w:t>
      </w:r>
      <w:proofErr w:type="spellEnd"/>
      <w:r>
        <w:t xml:space="preserve"> + ta;</w:t>
      </w:r>
    </w:p>
    <w:p w14:paraId="0EFC9F99" w14:textId="77777777" w:rsidR="00C2371A" w:rsidRDefault="00C2371A" w:rsidP="00C2371A">
      <w:r>
        <w:t xml:space="preserve">    </w:t>
      </w:r>
      <w:proofErr w:type="spellStart"/>
      <w:proofErr w:type="gramStart"/>
      <w:r>
        <w:t>printf</w:t>
      </w:r>
      <w:proofErr w:type="spellEnd"/>
      <w:r>
        <w:t>(</w:t>
      </w:r>
      <w:proofErr w:type="gramEnd"/>
      <w:r>
        <w:t xml:space="preserve">"Basic Pay: %.2f\n", </w:t>
      </w:r>
      <w:proofErr w:type="spellStart"/>
      <w:r>
        <w:t>basicPay</w:t>
      </w:r>
      <w:proofErr w:type="spellEnd"/>
      <w:r>
        <w:t>);</w:t>
      </w:r>
    </w:p>
    <w:p w14:paraId="0C835A8C" w14:textId="77777777" w:rsidR="00C2371A" w:rsidRDefault="00C2371A" w:rsidP="00C2371A">
      <w:r>
        <w:t xml:space="preserve">    </w:t>
      </w:r>
      <w:proofErr w:type="spellStart"/>
      <w:proofErr w:type="gramStart"/>
      <w:r>
        <w:t>printf</w:t>
      </w:r>
      <w:proofErr w:type="spellEnd"/>
      <w:r>
        <w:t>(</w:t>
      </w:r>
      <w:proofErr w:type="gramEnd"/>
      <w:r>
        <w:t xml:space="preserve">"HRA: %.2f\n", </w:t>
      </w:r>
      <w:proofErr w:type="spellStart"/>
      <w:r>
        <w:t>hra</w:t>
      </w:r>
      <w:proofErr w:type="spellEnd"/>
      <w:r>
        <w:t>);</w:t>
      </w:r>
    </w:p>
    <w:p w14:paraId="2635558C" w14:textId="77777777" w:rsidR="00C2371A" w:rsidRDefault="00C2371A" w:rsidP="00C2371A">
      <w:r>
        <w:t xml:space="preserve">    </w:t>
      </w:r>
      <w:proofErr w:type="spellStart"/>
      <w:proofErr w:type="gramStart"/>
      <w:r>
        <w:t>printf</w:t>
      </w:r>
      <w:proofErr w:type="spellEnd"/>
      <w:r>
        <w:t>(</w:t>
      </w:r>
      <w:proofErr w:type="gramEnd"/>
      <w:r>
        <w:t>"TA: %.2f\n", ta);</w:t>
      </w:r>
    </w:p>
    <w:p w14:paraId="515286E8" w14:textId="77777777" w:rsidR="00C2371A" w:rsidRDefault="00C2371A" w:rsidP="00C2371A">
      <w:r>
        <w:t xml:space="preserve">    </w:t>
      </w:r>
      <w:proofErr w:type="spellStart"/>
      <w:proofErr w:type="gramStart"/>
      <w:r>
        <w:t>printf</w:t>
      </w:r>
      <w:proofErr w:type="spellEnd"/>
      <w:r>
        <w:t>(</w:t>
      </w:r>
      <w:proofErr w:type="gramEnd"/>
      <w:r>
        <w:t>"Total Salary: %.2f\n", salary);</w:t>
      </w:r>
    </w:p>
    <w:p w14:paraId="5C703014" w14:textId="7955EDF3" w:rsidR="00C2371A" w:rsidRDefault="00C2371A" w:rsidP="00C2371A">
      <w:r>
        <w:t>return 0;</w:t>
      </w:r>
      <w:r w:rsidR="00A47A6A">
        <w:t>}</w:t>
      </w:r>
    </w:p>
    <w:p w14:paraId="57DDB5D0" w14:textId="6D9146CC" w:rsidR="00C2371A" w:rsidRDefault="00C2371A" w:rsidP="00C2371A">
      <w:pPr>
        <w:tabs>
          <w:tab w:val="left" w:pos="1671"/>
        </w:tabs>
      </w:pPr>
      <w:r>
        <w:tab/>
      </w:r>
    </w:p>
    <w:p w14:paraId="5640FAD8" w14:textId="77777777" w:rsidR="00C2371A" w:rsidRDefault="00C2371A" w:rsidP="00C2371A">
      <w:pPr>
        <w:tabs>
          <w:tab w:val="left" w:pos="1671"/>
        </w:tabs>
      </w:pPr>
    </w:p>
    <w:p w14:paraId="0C52ACE1" w14:textId="5F0D2084" w:rsidR="004B4802" w:rsidRDefault="00C2371A" w:rsidP="00C2371A">
      <w:pPr>
        <w:tabs>
          <w:tab w:val="left" w:pos="1671"/>
        </w:tabs>
      </w:pPr>
      <w:r>
        <w:t>Q</w:t>
      </w:r>
      <w:r w:rsidR="002A0AC2">
        <w:t>13. Write a programme to find the slope of a line and angle of inclination that</w:t>
      </w:r>
      <w:r w:rsidR="00340C7B">
        <w:t xml:space="preserve"> passes through two points p and q with coordinates (</w:t>
      </w:r>
      <w:proofErr w:type="spellStart"/>
      <w:proofErr w:type="gramStart"/>
      <w:r w:rsidR="00340C7B">
        <w:t>xp,</w:t>
      </w:r>
      <w:r w:rsidR="004B4802">
        <w:t>yp</w:t>
      </w:r>
      <w:proofErr w:type="spellEnd"/>
      <w:proofErr w:type="gramEnd"/>
      <w:r w:rsidR="004B4802">
        <w:t>) and (</w:t>
      </w:r>
      <w:proofErr w:type="spellStart"/>
      <w:r w:rsidR="004B4802">
        <w:t>xq,yq</w:t>
      </w:r>
      <w:proofErr w:type="spellEnd"/>
      <w:r w:rsidR="004B4802">
        <w:t>) respe</w:t>
      </w:r>
      <w:r w:rsidR="00E45DB7">
        <w:t>ctively.</w:t>
      </w:r>
    </w:p>
    <w:p w14:paraId="7D78AC85" w14:textId="77777777" w:rsidR="00D60CC2" w:rsidRDefault="00D60CC2" w:rsidP="00D60CC2">
      <w:pPr>
        <w:tabs>
          <w:tab w:val="left" w:pos="1671"/>
        </w:tabs>
      </w:pPr>
      <w:r>
        <w:t>#include &lt;</w:t>
      </w:r>
      <w:proofErr w:type="spellStart"/>
      <w:r>
        <w:t>stdio.h</w:t>
      </w:r>
      <w:proofErr w:type="spellEnd"/>
      <w:r>
        <w:t>&gt;</w:t>
      </w:r>
    </w:p>
    <w:p w14:paraId="1C1AA69D" w14:textId="77777777" w:rsidR="00D60CC2" w:rsidRDefault="00D60CC2" w:rsidP="00D60CC2">
      <w:pPr>
        <w:tabs>
          <w:tab w:val="left" w:pos="1671"/>
        </w:tabs>
      </w:pPr>
      <w:r>
        <w:t>#include &lt;</w:t>
      </w:r>
      <w:proofErr w:type="spellStart"/>
      <w:r>
        <w:t>math.h</w:t>
      </w:r>
      <w:proofErr w:type="spellEnd"/>
      <w:r>
        <w:t>&gt;</w:t>
      </w:r>
    </w:p>
    <w:p w14:paraId="25A3450E" w14:textId="4C70BD4A" w:rsidR="00D60CC2" w:rsidRDefault="00D60CC2" w:rsidP="00D60CC2">
      <w:pPr>
        <w:tabs>
          <w:tab w:val="left" w:pos="1671"/>
        </w:tabs>
      </w:pPr>
      <w:r>
        <w:t xml:space="preserve">int </w:t>
      </w:r>
      <w:proofErr w:type="gramStart"/>
      <w:r>
        <w:t>main(</w:t>
      </w:r>
      <w:proofErr w:type="gramEnd"/>
      <w:r>
        <w:t>) {</w:t>
      </w:r>
    </w:p>
    <w:p w14:paraId="12C5C159" w14:textId="70A5D290" w:rsidR="00D60CC2" w:rsidRDefault="00D60CC2" w:rsidP="00D60CC2">
      <w:pPr>
        <w:tabs>
          <w:tab w:val="left" w:pos="1671"/>
        </w:tabs>
      </w:pPr>
      <w:r>
        <w:t xml:space="preserve">    double </w:t>
      </w:r>
      <w:proofErr w:type="spellStart"/>
      <w:r>
        <w:t>xp</w:t>
      </w:r>
      <w:proofErr w:type="spellEnd"/>
      <w:r>
        <w:t xml:space="preserve">, </w:t>
      </w:r>
      <w:proofErr w:type="spellStart"/>
      <w:r>
        <w:t>yp</w:t>
      </w:r>
      <w:proofErr w:type="spellEnd"/>
      <w:r>
        <w:t xml:space="preserve">, </w:t>
      </w:r>
      <w:proofErr w:type="spellStart"/>
      <w:r>
        <w:t>xq</w:t>
      </w:r>
      <w:proofErr w:type="spellEnd"/>
      <w:r>
        <w:t xml:space="preserve">, </w:t>
      </w:r>
      <w:proofErr w:type="spellStart"/>
      <w:r>
        <w:t>yq</w:t>
      </w:r>
      <w:proofErr w:type="spellEnd"/>
      <w:r>
        <w:t>;</w:t>
      </w:r>
    </w:p>
    <w:p w14:paraId="47973D10" w14:textId="77777777" w:rsidR="00D60CC2" w:rsidRDefault="00D60CC2" w:rsidP="00D60CC2">
      <w:pPr>
        <w:tabs>
          <w:tab w:val="left" w:pos="1671"/>
        </w:tabs>
      </w:pPr>
      <w:r>
        <w:t xml:space="preserve">    </w:t>
      </w:r>
      <w:proofErr w:type="spellStart"/>
      <w:proofErr w:type="gramStart"/>
      <w:r>
        <w:t>printf</w:t>
      </w:r>
      <w:proofErr w:type="spellEnd"/>
      <w:r>
        <w:t>(</w:t>
      </w:r>
      <w:proofErr w:type="gramEnd"/>
      <w:r>
        <w:t>"Enter the coordinates of point p (</w:t>
      </w:r>
      <w:proofErr w:type="spellStart"/>
      <w:r>
        <w:t>xp</w:t>
      </w:r>
      <w:proofErr w:type="spellEnd"/>
      <w:r>
        <w:t xml:space="preserve"> </w:t>
      </w:r>
      <w:proofErr w:type="spellStart"/>
      <w:r>
        <w:t>yp</w:t>
      </w:r>
      <w:proofErr w:type="spellEnd"/>
      <w:r>
        <w:t>): ");</w:t>
      </w:r>
    </w:p>
    <w:p w14:paraId="5698C1DD" w14:textId="714DDA83" w:rsidR="00D60CC2" w:rsidRDefault="00D60CC2" w:rsidP="00D60CC2">
      <w:pPr>
        <w:tabs>
          <w:tab w:val="left" w:pos="1671"/>
        </w:tabs>
      </w:pPr>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w:t>
      </w:r>
      <w:proofErr w:type="spellStart"/>
      <w:r>
        <w:t>xp</w:t>
      </w:r>
      <w:proofErr w:type="spellEnd"/>
      <w:r>
        <w:t>, &amp;</w:t>
      </w:r>
      <w:proofErr w:type="spellStart"/>
      <w:r>
        <w:t>yp</w:t>
      </w:r>
      <w:proofErr w:type="spellEnd"/>
      <w:r>
        <w:t>);</w:t>
      </w:r>
    </w:p>
    <w:p w14:paraId="3D522349" w14:textId="77777777" w:rsidR="00D60CC2" w:rsidRDefault="00D60CC2" w:rsidP="00D60CC2">
      <w:pPr>
        <w:tabs>
          <w:tab w:val="left" w:pos="1671"/>
        </w:tabs>
      </w:pPr>
      <w:r>
        <w:t xml:space="preserve">    </w:t>
      </w:r>
      <w:proofErr w:type="spellStart"/>
      <w:proofErr w:type="gramStart"/>
      <w:r>
        <w:t>printf</w:t>
      </w:r>
      <w:proofErr w:type="spellEnd"/>
      <w:r>
        <w:t>(</w:t>
      </w:r>
      <w:proofErr w:type="gramEnd"/>
      <w:r>
        <w:t>"Enter the coordinates of point q (</w:t>
      </w:r>
      <w:proofErr w:type="spellStart"/>
      <w:r>
        <w:t>xq</w:t>
      </w:r>
      <w:proofErr w:type="spellEnd"/>
      <w:r>
        <w:t xml:space="preserve"> </w:t>
      </w:r>
      <w:proofErr w:type="spellStart"/>
      <w:r>
        <w:t>yq</w:t>
      </w:r>
      <w:proofErr w:type="spellEnd"/>
      <w:r>
        <w:t>): ");</w:t>
      </w:r>
    </w:p>
    <w:p w14:paraId="01FFDB8D" w14:textId="07BD989C" w:rsidR="00D60CC2" w:rsidRDefault="00D60CC2" w:rsidP="00D60CC2">
      <w:pPr>
        <w:tabs>
          <w:tab w:val="left" w:pos="1671"/>
        </w:tabs>
      </w:pPr>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w:t>
      </w:r>
      <w:proofErr w:type="spellStart"/>
      <w:r>
        <w:t>xq</w:t>
      </w:r>
      <w:proofErr w:type="spellEnd"/>
      <w:r>
        <w:t>, &amp;</w:t>
      </w:r>
      <w:proofErr w:type="spellStart"/>
      <w:r>
        <w:t>yq</w:t>
      </w:r>
      <w:proofErr w:type="spellEnd"/>
      <w:r>
        <w:t>);</w:t>
      </w:r>
    </w:p>
    <w:p w14:paraId="31F30C91" w14:textId="28282460" w:rsidR="00D60CC2" w:rsidRDefault="00D60CC2" w:rsidP="00D60CC2">
      <w:pPr>
        <w:tabs>
          <w:tab w:val="left" w:pos="1671"/>
        </w:tabs>
      </w:pPr>
      <w:r>
        <w:t xml:space="preserve">    double slope = (</w:t>
      </w:r>
      <w:proofErr w:type="spellStart"/>
      <w:r>
        <w:t>yq</w:t>
      </w:r>
      <w:proofErr w:type="spellEnd"/>
      <w:r>
        <w:t xml:space="preserve"> - </w:t>
      </w:r>
      <w:proofErr w:type="spellStart"/>
      <w:r>
        <w:t>yp</w:t>
      </w:r>
      <w:proofErr w:type="spellEnd"/>
      <w:r>
        <w:t>) / (</w:t>
      </w:r>
      <w:proofErr w:type="spellStart"/>
      <w:r>
        <w:t>xq</w:t>
      </w:r>
      <w:proofErr w:type="spellEnd"/>
      <w:r>
        <w:t xml:space="preserve"> - </w:t>
      </w:r>
      <w:proofErr w:type="spellStart"/>
      <w:r>
        <w:t>xp</w:t>
      </w:r>
      <w:proofErr w:type="spellEnd"/>
      <w:r>
        <w:t>);</w:t>
      </w:r>
    </w:p>
    <w:p w14:paraId="5435EBCB" w14:textId="77777777" w:rsidR="00D60CC2" w:rsidRDefault="00D60CC2" w:rsidP="00D60CC2">
      <w:pPr>
        <w:tabs>
          <w:tab w:val="left" w:pos="1671"/>
        </w:tabs>
      </w:pPr>
      <w:r>
        <w:t xml:space="preserve">    double </w:t>
      </w:r>
      <w:proofErr w:type="spellStart"/>
      <w:r>
        <w:t>angle_rad</w:t>
      </w:r>
      <w:proofErr w:type="spellEnd"/>
      <w:r>
        <w:t xml:space="preserve"> = </w:t>
      </w:r>
      <w:proofErr w:type="spellStart"/>
      <w:r>
        <w:t>atan</w:t>
      </w:r>
      <w:proofErr w:type="spellEnd"/>
      <w:r>
        <w:t>(slope);</w:t>
      </w:r>
    </w:p>
    <w:p w14:paraId="3C265168" w14:textId="6B4B8926" w:rsidR="00D60CC2" w:rsidRDefault="00D60CC2" w:rsidP="00D60CC2">
      <w:pPr>
        <w:tabs>
          <w:tab w:val="left" w:pos="1671"/>
        </w:tabs>
      </w:pPr>
      <w:r>
        <w:t xml:space="preserve">    double </w:t>
      </w:r>
      <w:proofErr w:type="spellStart"/>
      <w:r>
        <w:t>angle_deg</w:t>
      </w:r>
      <w:proofErr w:type="spellEnd"/>
      <w:r>
        <w:t xml:space="preserve"> = </w:t>
      </w:r>
      <w:proofErr w:type="spellStart"/>
      <w:r>
        <w:t>angle_rad</w:t>
      </w:r>
      <w:proofErr w:type="spellEnd"/>
      <w:r>
        <w:t xml:space="preserve"> * (180.0 / M_PI);</w:t>
      </w:r>
      <w:r w:rsidR="003D2145">
        <w:t xml:space="preserve"> </w:t>
      </w:r>
    </w:p>
    <w:p w14:paraId="250DC638" w14:textId="77777777" w:rsidR="00D60CC2" w:rsidRDefault="00D60CC2" w:rsidP="00D60CC2">
      <w:pPr>
        <w:tabs>
          <w:tab w:val="left" w:pos="1671"/>
        </w:tabs>
      </w:pPr>
      <w:r>
        <w:t xml:space="preserve">    </w:t>
      </w:r>
      <w:proofErr w:type="spellStart"/>
      <w:proofErr w:type="gramStart"/>
      <w:r>
        <w:t>printf</w:t>
      </w:r>
      <w:proofErr w:type="spellEnd"/>
      <w:r>
        <w:t>(</w:t>
      </w:r>
      <w:proofErr w:type="gramEnd"/>
      <w:r>
        <w:t>"Slope of the line: %.2lf\n", slope);</w:t>
      </w:r>
    </w:p>
    <w:p w14:paraId="1C7A181B" w14:textId="77777777" w:rsidR="00D60CC2" w:rsidRDefault="00D60CC2" w:rsidP="00D60CC2">
      <w:pPr>
        <w:tabs>
          <w:tab w:val="left" w:pos="1671"/>
        </w:tabs>
      </w:pPr>
      <w:r>
        <w:t xml:space="preserve">    </w:t>
      </w:r>
      <w:proofErr w:type="spellStart"/>
      <w:proofErr w:type="gramStart"/>
      <w:r>
        <w:t>printf</w:t>
      </w:r>
      <w:proofErr w:type="spellEnd"/>
      <w:r>
        <w:t>(</w:t>
      </w:r>
      <w:proofErr w:type="gramEnd"/>
      <w:r>
        <w:t xml:space="preserve">"Angle of inclination: %.2lf degrees\n", </w:t>
      </w:r>
      <w:proofErr w:type="spellStart"/>
      <w:r>
        <w:t>angle_deg</w:t>
      </w:r>
      <w:proofErr w:type="spellEnd"/>
      <w:r>
        <w:t>);</w:t>
      </w:r>
    </w:p>
    <w:p w14:paraId="1DC115E0" w14:textId="30AA3DB5" w:rsidR="00283D44" w:rsidRDefault="00D60CC2" w:rsidP="00D60CC2">
      <w:pPr>
        <w:tabs>
          <w:tab w:val="left" w:pos="1671"/>
        </w:tabs>
      </w:pPr>
      <w:r>
        <w:t xml:space="preserve">  return 0;}</w:t>
      </w:r>
    </w:p>
    <w:p w14:paraId="4E9FBAE9" w14:textId="77777777" w:rsidR="00F8598A" w:rsidRDefault="00F8598A" w:rsidP="00D60CC2">
      <w:pPr>
        <w:tabs>
          <w:tab w:val="left" w:pos="1671"/>
        </w:tabs>
      </w:pPr>
    </w:p>
    <w:p w14:paraId="3FD646AB" w14:textId="6FE92FA9" w:rsidR="00C34048" w:rsidRPr="00C34048" w:rsidRDefault="00A05373" w:rsidP="00C34048">
      <w:pPr>
        <w:shd w:val="clear" w:color="auto" w:fill="FFFFFF"/>
        <w:spacing w:after="0" w:line="240" w:lineRule="auto"/>
        <w:rPr>
          <w:rFonts w:eastAsia="Times New Roman" w:cstheme="minorHAnsi"/>
          <w:color w:val="222222"/>
          <w:kern w:val="0"/>
          <w:lang w:eastAsia="en-IN"/>
          <w14:ligatures w14:val="none"/>
        </w:rPr>
      </w:pPr>
      <w:r>
        <w:rPr>
          <w:rFonts w:eastAsia="Times New Roman" w:cstheme="minorHAnsi"/>
          <w:color w:val="222222"/>
          <w:kern w:val="0"/>
          <w:lang w:eastAsia="en-IN"/>
          <w14:ligatures w14:val="none"/>
        </w:rPr>
        <w:lastRenderedPageBreak/>
        <w:t xml:space="preserve">Q14. </w:t>
      </w:r>
      <w:r w:rsidR="00C34048" w:rsidRPr="00C34048">
        <w:rPr>
          <w:rFonts w:eastAsia="Times New Roman" w:cstheme="minorHAnsi"/>
          <w:color w:val="222222"/>
          <w:kern w:val="0"/>
          <w:lang w:eastAsia="en-IN"/>
          <w14:ligatures w14:val="none"/>
        </w:rPr>
        <w:t>The SPI (Semester Performance Index) is a weighted average of the grade points earned by a student in all the courses he registered for in a semester. If the grade points associated with the letter grades awarded to a student are g1, g2, g</w:t>
      </w:r>
      <w:proofErr w:type="gramStart"/>
      <w:r w:rsidR="00C34048" w:rsidRPr="00C34048">
        <w:rPr>
          <w:rFonts w:eastAsia="Times New Roman" w:cstheme="minorHAnsi"/>
          <w:color w:val="222222"/>
          <w:kern w:val="0"/>
          <w:lang w:eastAsia="en-IN"/>
          <w14:ligatures w14:val="none"/>
        </w:rPr>
        <w:t>3,…</w:t>
      </w:r>
      <w:proofErr w:type="gramEnd"/>
      <w:r w:rsidR="00C34048" w:rsidRPr="00C34048">
        <w:rPr>
          <w:rFonts w:eastAsia="Times New Roman" w:cstheme="minorHAnsi"/>
          <w:color w:val="222222"/>
          <w:kern w:val="0"/>
          <w:lang w:eastAsia="en-IN"/>
          <w14:ligatures w14:val="none"/>
        </w:rPr>
        <w:t>….</w:t>
      </w:r>
      <w:proofErr w:type="spellStart"/>
      <w:r w:rsidR="00C34048" w:rsidRPr="00C34048">
        <w:rPr>
          <w:rFonts w:eastAsia="Times New Roman" w:cstheme="minorHAnsi"/>
          <w:color w:val="222222"/>
          <w:kern w:val="0"/>
          <w:lang w:eastAsia="en-IN"/>
          <w14:ligatures w14:val="none"/>
        </w:rPr>
        <w:t>gk</w:t>
      </w:r>
      <w:proofErr w:type="spellEnd"/>
      <w:r w:rsidR="00C34048" w:rsidRPr="00C34048">
        <w:rPr>
          <w:rFonts w:eastAsia="Times New Roman" w:cstheme="minorHAnsi"/>
          <w:color w:val="222222"/>
          <w:kern w:val="0"/>
          <w:lang w:eastAsia="en-IN"/>
          <w14:ligatures w14:val="none"/>
        </w:rPr>
        <w:t xml:space="preserve"> etc. and the corresponding credits are c1, c2, c3,.…..ck, the SPI is given by:</w:t>
      </w:r>
    </w:p>
    <w:p w14:paraId="1A61E6C4" w14:textId="77777777" w:rsidR="00C34048" w:rsidRPr="00C34048" w:rsidRDefault="00C34048" w:rsidP="00C34048">
      <w:pPr>
        <w:shd w:val="clear" w:color="auto" w:fill="FFFFFF"/>
        <w:spacing w:after="0" w:line="240" w:lineRule="auto"/>
        <w:rPr>
          <w:rFonts w:eastAsia="Times New Roman" w:cstheme="minorHAnsi"/>
          <w:color w:val="222222"/>
          <w:kern w:val="0"/>
          <w:lang w:eastAsia="en-IN"/>
          <w14:ligatures w14:val="none"/>
        </w:rPr>
      </w:pPr>
      <w:r w:rsidRPr="00C34048">
        <w:rPr>
          <w:rFonts w:eastAsia="Times New Roman" w:cstheme="minorHAnsi"/>
          <w:color w:val="222222"/>
          <w:kern w:val="0"/>
          <w:lang w:eastAsia="en-IN"/>
          <w14:ligatures w14:val="none"/>
        </w:rPr>
        <w:t>SPI=</w:t>
      </w:r>
      <w:proofErr w:type="spellStart"/>
      <w:r w:rsidRPr="00C34048">
        <w:rPr>
          <w:rFonts w:eastAsia="Times New Roman" w:cstheme="minorHAnsi"/>
          <w:color w:val="222222"/>
          <w:kern w:val="0"/>
          <w:lang w:eastAsia="en-IN"/>
          <w14:ligatures w14:val="none"/>
        </w:rPr>
        <w:t>i</w:t>
      </w:r>
      <w:proofErr w:type="spellEnd"/>
      <w:r w:rsidRPr="00C34048">
        <w:rPr>
          <w:rFonts w:eastAsia="Times New Roman" w:cstheme="minorHAnsi"/>
          <w:color w:val="222222"/>
          <w:kern w:val="0"/>
          <w:lang w:eastAsia="en-IN"/>
          <w14:ligatures w14:val="none"/>
        </w:rPr>
        <w:t>=1kcigii=1kci</w:t>
      </w:r>
    </w:p>
    <w:p w14:paraId="38DE9C1C" w14:textId="77777777" w:rsidR="00C34048" w:rsidRDefault="00C34048" w:rsidP="00C34048">
      <w:pPr>
        <w:shd w:val="clear" w:color="auto" w:fill="FFFFFF"/>
        <w:spacing w:after="0" w:line="240" w:lineRule="auto"/>
        <w:rPr>
          <w:rFonts w:eastAsia="Times New Roman" w:cstheme="minorHAnsi"/>
          <w:color w:val="222222"/>
          <w:kern w:val="0"/>
          <w:lang w:eastAsia="en-IN"/>
          <w14:ligatures w14:val="none"/>
        </w:rPr>
      </w:pPr>
      <w:r w:rsidRPr="00C34048">
        <w:rPr>
          <w:rFonts w:eastAsia="Times New Roman" w:cstheme="minorHAnsi"/>
          <w:color w:val="222222"/>
          <w:kern w:val="0"/>
          <w:lang w:eastAsia="en-IN"/>
          <w14:ligatures w14:val="none"/>
        </w:rPr>
        <w:t>Where, k is the number of courses for which the candidate remains registered for during the semester/ trimester. Write a program in C to calculate SPI for k =5.</w:t>
      </w:r>
    </w:p>
    <w:p w14:paraId="414FE7C0" w14:textId="77777777" w:rsidR="004D10C6" w:rsidRDefault="004D10C6" w:rsidP="00C34048">
      <w:pPr>
        <w:shd w:val="clear" w:color="auto" w:fill="FFFFFF"/>
        <w:spacing w:after="0" w:line="240" w:lineRule="auto"/>
        <w:rPr>
          <w:rFonts w:eastAsia="Times New Roman" w:cstheme="minorHAnsi"/>
          <w:color w:val="222222"/>
          <w:kern w:val="0"/>
          <w:lang w:eastAsia="en-IN"/>
          <w14:ligatures w14:val="none"/>
        </w:rPr>
      </w:pPr>
    </w:p>
    <w:p w14:paraId="2355BA57" w14:textId="77777777" w:rsidR="004D10C6" w:rsidRPr="004D10C6" w:rsidRDefault="004D10C6" w:rsidP="004D10C6">
      <w:pPr>
        <w:shd w:val="clear" w:color="auto" w:fill="FFFFFF"/>
        <w:spacing w:after="0" w:line="240" w:lineRule="auto"/>
        <w:rPr>
          <w:rFonts w:eastAsia="Times New Roman" w:cstheme="minorHAnsi"/>
          <w:color w:val="222222"/>
          <w:kern w:val="0"/>
          <w:lang w:eastAsia="en-IN"/>
          <w14:ligatures w14:val="none"/>
        </w:rPr>
      </w:pPr>
      <w:r w:rsidRPr="004D10C6">
        <w:rPr>
          <w:rFonts w:eastAsia="Times New Roman" w:cstheme="minorHAnsi"/>
          <w:color w:val="222222"/>
          <w:kern w:val="0"/>
          <w:lang w:eastAsia="en-IN"/>
          <w14:ligatures w14:val="none"/>
        </w:rPr>
        <w:t>#include &lt;</w:t>
      </w:r>
      <w:proofErr w:type="spellStart"/>
      <w:r w:rsidRPr="004D10C6">
        <w:rPr>
          <w:rFonts w:eastAsia="Times New Roman" w:cstheme="minorHAnsi"/>
          <w:color w:val="222222"/>
          <w:kern w:val="0"/>
          <w:lang w:eastAsia="en-IN"/>
          <w14:ligatures w14:val="none"/>
        </w:rPr>
        <w:t>stdio.h</w:t>
      </w:r>
      <w:proofErr w:type="spellEnd"/>
      <w:r w:rsidRPr="004D10C6">
        <w:rPr>
          <w:rFonts w:eastAsia="Times New Roman" w:cstheme="minorHAnsi"/>
          <w:color w:val="222222"/>
          <w:kern w:val="0"/>
          <w:lang w:eastAsia="en-IN"/>
          <w14:ligatures w14:val="none"/>
        </w:rPr>
        <w:t>&gt;</w:t>
      </w:r>
    </w:p>
    <w:p w14:paraId="2ADA72F9" w14:textId="77777777" w:rsidR="004D10C6" w:rsidRPr="004D10C6" w:rsidRDefault="004D10C6" w:rsidP="004D10C6">
      <w:pPr>
        <w:shd w:val="clear" w:color="auto" w:fill="FFFFFF"/>
        <w:spacing w:after="0" w:line="240" w:lineRule="auto"/>
        <w:rPr>
          <w:rFonts w:eastAsia="Times New Roman" w:cstheme="minorHAnsi"/>
          <w:color w:val="222222"/>
          <w:kern w:val="0"/>
          <w:lang w:eastAsia="en-IN"/>
          <w14:ligatures w14:val="none"/>
        </w:rPr>
      </w:pPr>
    </w:p>
    <w:p w14:paraId="19798C5B" w14:textId="77777777"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 xml:space="preserve">int </w:t>
      </w:r>
      <w:proofErr w:type="gramStart"/>
      <w:r w:rsidRPr="00C57248">
        <w:rPr>
          <w:rFonts w:eastAsia="Times New Roman" w:cstheme="minorHAnsi"/>
          <w:color w:val="222222"/>
          <w:kern w:val="0"/>
          <w:lang w:eastAsia="en-IN"/>
          <w14:ligatures w14:val="none"/>
        </w:rPr>
        <w:t>main(</w:t>
      </w:r>
      <w:proofErr w:type="gramEnd"/>
      <w:r w:rsidRPr="00C57248">
        <w:rPr>
          <w:rFonts w:eastAsia="Times New Roman" w:cstheme="minorHAnsi"/>
          <w:color w:val="222222"/>
          <w:kern w:val="0"/>
          <w:lang w:eastAsia="en-IN"/>
          <w14:ligatures w14:val="none"/>
        </w:rPr>
        <w:t>) {</w:t>
      </w:r>
    </w:p>
    <w:p w14:paraId="670A46FD" w14:textId="215D9F30"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int k = 5;</w:t>
      </w:r>
    </w:p>
    <w:p w14:paraId="10524023" w14:textId="1E3C5209"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 xml:space="preserve">float </w:t>
      </w:r>
      <w:r w:rsidR="00E335B2" w:rsidRPr="00C57248">
        <w:rPr>
          <w:rFonts w:eastAsia="Times New Roman" w:cstheme="minorHAnsi"/>
          <w:color w:val="222222"/>
          <w:kern w:val="0"/>
          <w:lang w:eastAsia="en-IN"/>
          <w14:ligatures w14:val="none"/>
        </w:rPr>
        <w:t>SPI</w:t>
      </w:r>
      <w:r w:rsidRPr="00C57248">
        <w:rPr>
          <w:rFonts w:eastAsia="Times New Roman" w:cstheme="minorHAnsi"/>
          <w:color w:val="222222"/>
          <w:kern w:val="0"/>
          <w:lang w:eastAsia="en-IN"/>
          <w14:ligatures w14:val="none"/>
        </w:rPr>
        <w:t>= 0.0;</w:t>
      </w:r>
    </w:p>
    <w:p w14:paraId="3E734B97" w14:textId="1D96CBF9"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 xml:space="preserve">float </w:t>
      </w:r>
      <w:proofErr w:type="spellStart"/>
      <w:r w:rsidRPr="00C57248">
        <w:rPr>
          <w:rFonts w:eastAsia="Times New Roman" w:cstheme="minorHAnsi"/>
          <w:color w:val="222222"/>
          <w:kern w:val="0"/>
          <w:lang w:eastAsia="en-IN"/>
          <w14:ligatures w14:val="none"/>
        </w:rPr>
        <w:t>gradepoints</w:t>
      </w:r>
      <w:proofErr w:type="spellEnd"/>
      <w:r w:rsidRPr="00C57248">
        <w:rPr>
          <w:rFonts w:eastAsia="Times New Roman" w:cstheme="minorHAnsi"/>
          <w:color w:val="222222"/>
          <w:kern w:val="0"/>
          <w:lang w:eastAsia="en-IN"/>
          <w14:ligatures w14:val="none"/>
        </w:rPr>
        <w:t>[k];</w:t>
      </w:r>
    </w:p>
    <w:p w14:paraId="1614B34C" w14:textId="2AD50262"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int credits[k]</w:t>
      </w:r>
      <w:r w:rsidR="007E4B47" w:rsidRPr="00C57248">
        <w:rPr>
          <w:rFonts w:eastAsia="Times New Roman" w:cstheme="minorHAnsi"/>
          <w:color w:val="222222"/>
          <w:kern w:val="0"/>
          <w:lang w:eastAsia="en-IN"/>
          <w14:ligatures w14:val="none"/>
        </w:rPr>
        <w:t>;</w:t>
      </w:r>
    </w:p>
    <w:p w14:paraId="332F31CB" w14:textId="70C38CF8"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proofErr w:type="spellStart"/>
      <w:proofErr w:type="gramStart"/>
      <w:r w:rsidRPr="00C57248">
        <w:rPr>
          <w:rFonts w:eastAsia="Times New Roman" w:cstheme="minorHAnsi"/>
          <w:color w:val="222222"/>
          <w:kern w:val="0"/>
          <w:lang w:eastAsia="en-IN"/>
          <w14:ligatures w14:val="none"/>
        </w:rPr>
        <w:t>printf</w:t>
      </w:r>
      <w:proofErr w:type="spellEnd"/>
      <w:r w:rsidRPr="00C57248">
        <w:rPr>
          <w:rFonts w:eastAsia="Times New Roman" w:cstheme="minorHAnsi"/>
          <w:color w:val="222222"/>
          <w:kern w:val="0"/>
          <w:lang w:eastAsia="en-IN"/>
          <w14:ligatures w14:val="none"/>
        </w:rPr>
        <w:t>(</w:t>
      </w:r>
      <w:proofErr w:type="gramEnd"/>
      <w:r w:rsidRPr="00C57248">
        <w:rPr>
          <w:rFonts w:eastAsia="Times New Roman" w:cstheme="minorHAnsi"/>
          <w:color w:val="222222"/>
          <w:kern w:val="0"/>
          <w:lang w:eastAsia="en-IN"/>
          <w14:ligatures w14:val="none"/>
        </w:rPr>
        <w:t>"Enter grade points and credits for each course:\n");</w:t>
      </w:r>
    </w:p>
    <w:p w14:paraId="349601A7" w14:textId="09A2BF72"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 xml:space="preserve">for (int </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 xml:space="preserve"> = 0; </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 xml:space="preserve"> &lt; k; </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 {</w:t>
      </w:r>
    </w:p>
    <w:p w14:paraId="79CA3363" w14:textId="0EBE216B"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proofErr w:type="spellStart"/>
      <w:proofErr w:type="gramStart"/>
      <w:r w:rsidRPr="00C57248">
        <w:rPr>
          <w:rFonts w:eastAsia="Times New Roman" w:cstheme="minorHAnsi"/>
          <w:color w:val="222222"/>
          <w:kern w:val="0"/>
          <w:lang w:eastAsia="en-IN"/>
          <w14:ligatures w14:val="none"/>
        </w:rPr>
        <w:t>printf</w:t>
      </w:r>
      <w:proofErr w:type="spellEnd"/>
      <w:r w:rsidRPr="00C57248">
        <w:rPr>
          <w:rFonts w:eastAsia="Times New Roman" w:cstheme="minorHAnsi"/>
          <w:color w:val="222222"/>
          <w:kern w:val="0"/>
          <w:lang w:eastAsia="en-IN"/>
          <w14:ligatures w14:val="none"/>
        </w:rPr>
        <w:t>(</w:t>
      </w:r>
      <w:proofErr w:type="gramEnd"/>
      <w:r w:rsidRPr="00C57248">
        <w:rPr>
          <w:rFonts w:eastAsia="Times New Roman" w:cstheme="minorHAnsi"/>
          <w:color w:val="222222"/>
          <w:kern w:val="0"/>
          <w:lang w:eastAsia="en-IN"/>
          <w14:ligatures w14:val="none"/>
        </w:rPr>
        <w:t xml:space="preserve">"Course %d - Grade Points: ", </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 xml:space="preserve"> + 1);</w:t>
      </w:r>
    </w:p>
    <w:p w14:paraId="5D22675B" w14:textId="0170BF21"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proofErr w:type="spellStart"/>
      <w:proofErr w:type="gramStart"/>
      <w:r w:rsidRPr="00C57248">
        <w:rPr>
          <w:rFonts w:eastAsia="Times New Roman" w:cstheme="minorHAnsi"/>
          <w:color w:val="222222"/>
          <w:kern w:val="0"/>
          <w:lang w:eastAsia="en-IN"/>
          <w14:ligatures w14:val="none"/>
        </w:rPr>
        <w:t>scanf</w:t>
      </w:r>
      <w:proofErr w:type="spellEnd"/>
      <w:r w:rsidRPr="00C57248">
        <w:rPr>
          <w:rFonts w:eastAsia="Times New Roman" w:cstheme="minorHAnsi"/>
          <w:color w:val="222222"/>
          <w:kern w:val="0"/>
          <w:lang w:eastAsia="en-IN"/>
          <w14:ligatures w14:val="none"/>
        </w:rPr>
        <w:t>(</w:t>
      </w:r>
      <w:proofErr w:type="gramEnd"/>
      <w:r w:rsidRPr="00C57248">
        <w:rPr>
          <w:rFonts w:eastAsia="Times New Roman" w:cstheme="minorHAnsi"/>
          <w:color w:val="222222"/>
          <w:kern w:val="0"/>
          <w:lang w:eastAsia="en-IN"/>
          <w14:ligatures w14:val="none"/>
        </w:rPr>
        <w:t>"%f", &amp;</w:t>
      </w:r>
      <w:proofErr w:type="spellStart"/>
      <w:r w:rsidRPr="00C57248">
        <w:rPr>
          <w:rFonts w:eastAsia="Times New Roman" w:cstheme="minorHAnsi"/>
          <w:color w:val="222222"/>
          <w:kern w:val="0"/>
          <w:lang w:eastAsia="en-IN"/>
          <w14:ligatures w14:val="none"/>
        </w:rPr>
        <w:t>grade_points</w:t>
      </w:r>
      <w:proofErr w:type="spellEnd"/>
      <w:r w:rsidRPr="00C57248">
        <w:rPr>
          <w:rFonts w:eastAsia="Times New Roman" w:cstheme="minorHAnsi"/>
          <w:color w:val="222222"/>
          <w:kern w:val="0"/>
          <w:lang w:eastAsia="en-IN"/>
          <w14:ligatures w14:val="none"/>
        </w:rPr>
        <w:t>[</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w:t>
      </w:r>
    </w:p>
    <w:p w14:paraId="0BE3FAC8" w14:textId="70FB5A60"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proofErr w:type="spellStart"/>
      <w:proofErr w:type="gramStart"/>
      <w:r w:rsidRPr="00C57248">
        <w:rPr>
          <w:rFonts w:eastAsia="Times New Roman" w:cstheme="minorHAnsi"/>
          <w:color w:val="222222"/>
          <w:kern w:val="0"/>
          <w:lang w:eastAsia="en-IN"/>
          <w14:ligatures w14:val="none"/>
        </w:rPr>
        <w:t>printf</w:t>
      </w:r>
      <w:proofErr w:type="spellEnd"/>
      <w:r w:rsidRPr="00C57248">
        <w:rPr>
          <w:rFonts w:eastAsia="Times New Roman" w:cstheme="minorHAnsi"/>
          <w:color w:val="222222"/>
          <w:kern w:val="0"/>
          <w:lang w:eastAsia="en-IN"/>
          <w14:ligatures w14:val="none"/>
        </w:rPr>
        <w:t>(</w:t>
      </w:r>
      <w:proofErr w:type="gramEnd"/>
      <w:r w:rsidRPr="00C57248">
        <w:rPr>
          <w:rFonts w:eastAsia="Times New Roman" w:cstheme="minorHAnsi"/>
          <w:color w:val="222222"/>
          <w:kern w:val="0"/>
          <w:lang w:eastAsia="en-IN"/>
          <w14:ligatures w14:val="none"/>
        </w:rPr>
        <w:t xml:space="preserve">"Course %d - Credits: ", </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 xml:space="preserve"> + 1);</w:t>
      </w:r>
    </w:p>
    <w:p w14:paraId="0DC62C76" w14:textId="495BA998"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proofErr w:type="spellStart"/>
      <w:proofErr w:type="gramStart"/>
      <w:r w:rsidRPr="00C57248">
        <w:rPr>
          <w:rFonts w:eastAsia="Times New Roman" w:cstheme="minorHAnsi"/>
          <w:color w:val="222222"/>
          <w:kern w:val="0"/>
          <w:lang w:eastAsia="en-IN"/>
          <w14:ligatures w14:val="none"/>
        </w:rPr>
        <w:t>scanf</w:t>
      </w:r>
      <w:proofErr w:type="spellEnd"/>
      <w:r w:rsidRPr="00C57248">
        <w:rPr>
          <w:rFonts w:eastAsia="Times New Roman" w:cstheme="minorHAnsi"/>
          <w:color w:val="222222"/>
          <w:kern w:val="0"/>
          <w:lang w:eastAsia="en-IN"/>
          <w14:ligatures w14:val="none"/>
        </w:rPr>
        <w:t>(</w:t>
      </w:r>
      <w:proofErr w:type="gramEnd"/>
      <w:r w:rsidRPr="00C57248">
        <w:rPr>
          <w:rFonts w:eastAsia="Times New Roman" w:cstheme="minorHAnsi"/>
          <w:color w:val="222222"/>
          <w:kern w:val="0"/>
          <w:lang w:eastAsia="en-IN"/>
          <w14:ligatures w14:val="none"/>
        </w:rPr>
        <w:t>"%d", &amp;credits[</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w:t>
      </w:r>
      <w:r w:rsidRPr="00C57248">
        <w:rPr>
          <w:rFonts w:eastAsia="Times New Roman" w:cstheme="minorHAnsi"/>
          <w:color w:val="222222"/>
          <w:kern w:val="0"/>
          <w:lang w:eastAsia="en-IN"/>
          <w14:ligatures w14:val="none"/>
        </w:rPr>
        <w:t>}</w:t>
      </w:r>
    </w:p>
    <w:p w14:paraId="06A4695C" w14:textId="524C37E2"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 xml:space="preserve">for (int </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 xml:space="preserve"> = 0; </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 xml:space="preserve"> &lt; k; </w:t>
      </w:r>
      <w:proofErr w:type="spellStart"/>
      <w:r w:rsidRPr="00C57248">
        <w:rPr>
          <w:rFonts w:eastAsia="Times New Roman" w:cstheme="minorHAnsi"/>
          <w:color w:val="222222"/>
          <w:kern w:val="0"/>
          <w:lang w:eastAsia="en-IN"/>
          <w14:ligatures w14:val="none"/>
        </w:rPr>
        <w:t>i</w:t>
      </w:r>
      <w:proofErr w:type="spellEnd"/>
      <w:r w:rsidRPr="00C57248">
        <w:rPr>
          <w:rFonts w:eastAsia="Times New Roman" w:cstheme="minorHAnsi"/>
          <w:color w:val="222222"/>
          <w:kern w:val="0"/>
          <w:lang w:eastAsia="en-IN"/>
          <w14:ligatures w14:val="none"/>
        </w:rPr>
        <w:t>++) {</w:t>
      </w:r>
    </w:p>
    <w:p w14:paraId="54A065E5" w14:textId="16743C2F" w:rsidR="004D10C6" w:rsidRPr="00C57248" w:rsidRDefault="006D09CF"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SPI</w:t>
      </w:r>
      <w:r w:rsidR="004D10C6" w:rsidRPr="00C57248">
        <w:rPr>
          <w:rFonts w:eastAsia="Times New Roman" w:cstheme="minorHAnsi"/>
          <w:color w:val="222222"/>
          <w:kern w:val="0"/>
          <w:lang w:eastAsia="en-IN"/>
          <w14:ligatures w14:val="none"/>
        </w:rPr>
        <w:t>+= (</w:t>
      </w:r>
      <w:proofErr w:type="spellStart"/>
      <w:r w:rsidR="004D10C6" w:rsidRPr="00C57248">
        <w:rPr>
          <w:rFonts w:eastAsia="Times New Roman" w:cstheme="minorHAnsi"/>
          <w:color w:val="222222"/>
          <w:kern w:val="0"/>
          <w:lang w:eastAsia="en-IN"/>
          <w14:ligatures w14:val="none"/>
        </w:rPr>
        <w:t>grade_points</w:t>
      </w:r>
      <w:proofErr w:type="spellEnd"/>
      <w:r w:rsidR="004D10C6" w:rsidRPr="00C57248">
        <w:rPr>
          <w:rFonts w:eastAsia="Times New Roman" w:cstheme="minorHAnsi"/>
          <w:color w:val="222222"/>
          <w:kern w:val="0"/>
          <w:lang w:eastAsia="en-IN"/>
          <w14:ligatures w14:val="none"/>
        </w:rPr>
        <w:t>[</w:t>
      </w:r>
      <w:proofErr w:type="spellStart"/>
      <w:r w:rsidR="004D10C6" w:rsidRPr="00C57248">
        <w:rPr>
          <w:rFonts w:eastAsia="Times New Roman" w:cstheme="minorHAnsi"/>
          <w:color w:val="222222"/>
          <w:kern w:val="0"/>
          <w:lang w:eastAsia="en-IN"/>
          <w14:ligatures w14:val="none"/>
        </w:rPr>
        <w:t>i</w:t>
      </w:r>
      <w:proofErr w:type="spellEnd"/>
      <w:r w:rsidR="004D10C6" w:rsidRPr="00C57248">
        <w:rPr>
          <w:rFonts w:eastAsia="Times New Roman" w:cstheme="minorHAnsi"/>
          <w:color w:val="222222"/>
          <w:kern w:val="0"/>
          <w:lang w:eastAsia="en-IN"/>
          <w14:ligatures w14:val="none"/>
        </w:rPr>
        <w:t>] * credits[</w:t>
      </w:r>
      <w:proofErr w:type="spellStart"/>
      <w:r w:rsidR="004D10C6" w:rsidRPr="00C57248">
        <w:rPr>
          <w:rFonts w:eastAsia="Times New Roman" w:cstheme="minorHAnsi"/>
          <w:color w:val="222222"/>
          <w:kern w:val="0"/>
          <w:lang w:eastAsia="en-IN"/>
          <w14:ligatures w14:val="none"/>
        </w:rPr>
        <w:t>i</w:t>
      </w:r>
      <w:proofErr w:type="spellEnd"/>
      <w:r w:rsidR="004D10C6" w:rsidRPr="00C57248">
        <w:rPr>
          <w:rFonts w:eastAsia="Times New Roman" w:cstheme="minorHAnsi"/>
          <w:color w:val="222222"/>
          <w:kern w:val="0"/>
          <w:lang w:eastAsia="en-IN"/>
          <w14:ligatures w14:val="none"/>
        </w:rPr>
        <w:t>])</w:t>
      </w:r>
      <w:r w:rsidR="00E335B2" w:rsidRPr="00C57248">
        <w:rPr>
          <w:rFonts w:eastAsia="Times New Roman" w:cstheme="minorHAnsi"/>
          <w:color w:val="222222"/>
          <w:kern w:val="0"/>
          <w:lang w:eastAsia="en-IN"/>
          <w14:ligatures w14:val="none"/>
        </w:rPr>
        <w:t>;</w:t>
      </w:r>
    </w:p>
    <w:p w14:paraId="33D667C9" w14:textId="0D5679BC" w:rsidR="004D10C6" w:rsidRPr="00C57248" w:rsidRDefault="006D09CF"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SPI</w:t>
      </w:r>
      <w:r w:rsidR="004D10C6" w:rsidRPr="00C57248">
        <w:rPr>
          <w:rFonts w:eastAsia="Times New Roman" w:cstheme="minorHAnsi"/>
          <w:color w:val="222222"/>
          <w:kern w:val="0"/>
          <w:lang w:eastAsia="en-IN"/>
          <w14:ligatures w14:val="none"/>
        </w:rPr>
        <w:t xml:space="preserve"> /= k;</w:t>
      </w:r>
    </w:p>
    <w:p w14:paraId="2F2A158C" w14:textId="6E8AFA9A"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proofErr w:type="spellStart"/>
      <w:proofErr w:type="gramStart"/>
      <w:r w:rsidRPr="00C57248">
        <w:rPr>
          <w:rFonts w:eastAsia="Times New Roman" w:cstheme="minorHAnsi"/>
          <w:color w:val="222222"/>
          <w:kern w:val="0"/>
          <w:lang w:eastAsia="en-IN"/>
          <w14:ligatures w14:val="none"/>
        </w:rPr>
        <w:t>printf</w:t>
      </w:r>
      <w:proofErr w:type="spellEnd"/>
      <w:r w:rsidRPr="00C57248">
        <w:rPr>
          <w:rFonts w:eastAsia="Times New Roman" w:cstheme="minorHAnsi"/>
          <w:color w:val="222222"/>
          <w:kern w:val="0"/>
          <w:lang w:eastAsia="en-IN"/>
          <w14:ligatures w14:val="none"/>
        </w:rPr>
        <w:t>(</w:t>
      </w:r>
      <w:proofErr w:type="gramEnd"/>
      <w:r w:rsidRPr="00C57248">
        <w:rPr>
          <w:rFonts w:eastAsia="Times New Roman" w:cstheme="minorHAnsi"/>
          <w:color w:val="222222"/>
          <w:kern w:val="0"/>
          <w:lang w:eastAsia="en-IN"/>
          <w14:ligatures w14:val="none"/>
        </w:rPr>
        <w:t>"SPI: %.2f\</w:t>
      </w:r>
      <w:proofErr w:type="spellStart"/>
      <w:r w:rsidRPr="00C57248">
        <w:rPr>
          <w:rFonts w:eastAsia="Times New Roman" w:cstheme="minorHAnsi"/>
          <w:color w:val="222222"/>
          <w:kern w:val="0"/>
          <w:lang w:eastAsia="en-IN"/>
          <w14:ligatures w14:val="none"/>
        </w:rPr>
        <w:t>n",</w:t>
      </w:r>
      <w:r w:rsidR="00022391" w:rsidRPr="00C57248">
        <w:rPr>
          <w:rFonts w:eastAsia="Times New Roman" w:cstheme="minorHAnsi"/>
          <w:color w:val="222222"/>
          <w:kern w:val="0"/>
          <w:lang w:eastAsia="en-IN"/>
          <w14:ligatures w14:val="none"/>
        </w:rPr>
        <w:t>SPI</w:t>
      </w:r>
      <w:proofErr w:type="spellEnd"/>
      <w:r w:rsidRPr="00C57248">
        <w:rPr>
          <w:rFonts w:eastAsia="Times New Roman" w:cstheme="minorHAnsi"/>
          <w:color w:val="222222"/>
          <w:kern w:val="0"/>
          <w:lang w:eastAsia="en-IN"/>
          <w14:ligatures w14:val="none"/>
        </w:rPr>
        <w:t>)</w:t>
      </w:r>
    </w:p>
    <w:p w14:paraId="3CF44E0D" w14:textId="3FD86EF2"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return 0;</w:t>
      </w:r>
    </w:p>
    <w:p w14:paraId="43A82599" w14:textId="03630FAF" w:rsidR="004D10C6" w:rsidRPr="00C57248" w:rsidRDefault="004D10C6" w:rsidP="00C57248">
      <w:pPr>
        <w:shd w:val="clear" w:color="auto" w:fill="FFFFFF"/>
        <w:spacing w:after="0" w:line="360" w:lineRule="auto"/>
        <w:rPr>
          <w:rFonts w:eastAsia="Times New Roman" w:cstheme="minorHAnsi"/>
          <w:color w:val="222222"/>
          <w:kern w:val="0"/>
          <w:lang w:eastAsia="en-IN"/>
          <w14:ligatures w14:val="none"/>
        </w:rPr>
      </w:pPr>
      <w:r w:rsidRPr="00C57248">
        <w:rPr>
          <w:rFonts w:eastAsia="Times New Roman" w:cstheme="minorHAnsi"/>
          <w:color w:val="222222"/>
          <w:kern w:val="0"/>
          <w:lang w:eastAsia="en-IN"/>
          <w14:ligatures w14:val="none"/>
        </w:rPr>
        <w:t>}</w:t>
      </w:r>
    </w:p>
    <w:p w14:paraId="3CD4E83B" w14:textId="77777777" w:rsidR="00A05373" w:rsidRPr="00C34048" w:rsidRDefault="00A05373" w:rsidP="00C57248">
      <w:pPr>
        <w:shd w:val="clear" w:color="auto" w:fill="FFFFFF"/>
        <w:spacing w:after="0" w:line="360" w:lineRule="auto"/>
        <w:rPr>
          <w:rFonts w:eastAsia="Times New Roman" w:cstheme="minorHAnsi"/>
          <w:color w:val="222222"/>
          <w:kern w:val="0"/>
          <w:lang w:eastAsia="en-IN"/>
          <w14:ligatures w14:val="none"/>
        </w:rPr>
      </w:pPr>
    </w:p>
    <w:p w14:paraId="6164A101" w14:textId="77777777" w:rsidR="006D09CF" w:rsidRDefault="006D09CF" w:rsidP="00C57248">
      <w:pPr>
        <w:tabs>
          <w:tab w:val="left" w:pos="1671"/>
        </w:tabs>
        <w:spacing w:line="360" w:lineRule="auto"/>
        <w:rPr>
          <w:rFonts w:cstheme="minorHAnsi"/>
        </w:rPr>
      </w:pPr>
    </w:p>
    <w:p w14:paraId="093F38D9" w14:textId="48182588" w:rsidR="00860A14" w:rsidRDefault="009C5E5A" w:rsidP="00C57248">
      <w:pPr>
        <w:tabs>
          <w:tab w:val="left" w:pos="1671"/>
        </w:tabs>
        <w:jc w:val="both"/>
      </w:pPr>
      <w:r>
        <w:t xml:space="preserve">Q15. </w:t>
      </w:r>
      <w:r w:rsidR="001E78C6">
        <w:t xml:space="preserve"> Write a program to calculate the frequency (f) </w:t>
      </w:r>
      <w:r w:rsidR="00F06F57">
        <w:t xml:space="preserve">of a given wave with wavelength </w:t>
      </w:r>
      <w:r w:rsidR="00512C48">
        <w:t>and speed(c</w:t>
      </w:r>
      <w:proofErr w:type="gramStart"/>
      <w:r w:rsidR="00512C48">
        <w:t>) ,where</w:t>
      </w:r>
      <w:proofErr w:type="gramEnd"/>
      <w:r w:rsidR="00512C48">
        <w:t xml:space="preserve"> c=wavelength*</w:t>
      </w:r>
      <w:r w:rsidR="00E91BA6">
        <w:t xml:space="preserve"> frequency.</w:t>
      </w:r>
    </w:p>
    <w:p w14:paraId="6408116C" w14:textId="77777777" w:rsidR="00860A14" w:rsidRDefault="00860A14" w:rsidP="00860A14">
      <w:pPr>
        <w:tabs>
          <w:tab w:val="left" w:pos="1671"/>
        </w:tabs>
      </w:pPr>
      <w:r>
        <w:t>#include &lt;</w:t>
      </w:r>
      <w:proofErr w:type="spellStart"/>
      <w:r>
        <w:t>stdio.h</w:t>
      </w:r>
      <w:proofErr w:type="spellEnd"/>
      <w:r>
        <w:t>&gt;</w:t>
      </w:r>
    </w:p>
    <w:p w14:paraId="48EB268E" w14:textId="23569715" w:rsidR="00860A14" w:rsidRDefault="00860A14" w:rsidP="00860A14">
      <w:pPr>
        <w:tabs>
          <w:tab w:val="left" w:pos="1671"/>
        </w:tabs>
      </w:pPr>
      <w:r>
        <w:t xml:space="preserve">int </w:t>
      </w:r>
      <w:proofErr w:type="gramStart"/>
      <w:r>
        <w:t>main(</w:t>
      </w:r>
      <w:proofErr w:type="gramEnd"/>
      <w:r>
        <w:t>) {</w:t>
      </w:r>
    </w:p>
    <w:p w14:paraId="27D72D0A" w14:textId="2AECD42A" w:rsidR="00860A14" w:rsidRDefault="00860A14" w:rsidP="00860A14">
      <w:pPr>
        <w:tabs>
          <w:tab w:val="left" w:pos="1671"/>
        </w:tabs>
      </w:pPr>
      <w:r>
        <w:t xml:space="preserve">    double c, lambda;</w:t>
      </w:r>
    </w:p>
    <w:p w14:paraId="04E79807" w14:textId="77777777" w:rsidR="00860A14" w:rsidRDefault="00860A14" w:rsidP="00860A14">
      <w:pPr>
        <w:tabs>
          <w:tab w:val="left" w:pos="1671"/>
        </w:tabs>
      </w:pPr>
      <w:r>
        <w:t xml:space="preserve">    </w:t>
      </w:r>
      <w:proofErr w:type="spellStart"/>
      <w:proofErr w:type="gramStart"/>
      <w:r>
        <w:t>printf</w:t>
      </w:r>
      <w:proofErr w:type="spellEnd"/>
      <w:r>
        <w:t>(</w:t>
      </w:r>
      <w:proofErr w:type="gramEnd"/>
      <w:r>
        <w:t>"Enter the speed of the wave (c): ");</w:t>
      </w:r>
    </w:p>
    <w:p w14:paraId="43BFEB48" w14:textId="77777777" w:rsidR="00860A14" w:rsidRDefault="00860A14" w:rsidP="00860A14">
      <w:pPr>
        <w:tabs>
          <w:tab w:val="left" w:pos="1671"/>
        </w:tabs>
      </w:pPr>
      <w:r>
        <w:t xml:space="preserve">    </w:t>
      </w:r>
      <w:proofErr w:type="spellStart"/>
      <w:proofErr w:type="gramStart"/>
      <w:r>
        <w:t>scanf</w:t>
      </w:r>
      <w:proofErr w:type="spellEnd"/>
      <w:r>
        <w:t>(</w:t>
      </w:r>
      <w:proofErr w:type="gramEnd"/>
      <w:r>
        <w:t>"%</w:t>
      </w:r>
      <w:proofErr w:type="spellStart"/>
      <w:r>
        <w:t>lf</w:t>
      </w:r>
      <w:proofErr w:type="spellEnd"/>
      <w:r>
        <w:t>", &amp;c);</w:t>
      </w:r>
    </w:p>
    <w:p w14:paraId="2BA2A863" w14:textId="21FC209F" w:rsidR="00860A14" w:rsidRDefault="00860A14" w:rsidP="00860A14">
      <w:pPr>
        <w:tabs>
          <w:tab w:val="left" w:pos="1671"/>
        </w:tabs>
      </w:pPr>
      <w:r>
        <w:t xml:space="preserve">    </w:t>
      </w:r>
      <w:proofErr w:type="spellStart"/>
      <w:proofErr w:type="gramStart"/>
      <w:r>
        <w:t>printf</w:t>
      </w:r>
      <w:proofErr w:type="spellEnd"/>
      <w:r>
        <w:t>(</w:t>
      </w:r>
      <w:proofErr w:type="gramEnd"/>
      <w:r>
        <w:t>"Enter the wavelength of the wave : ");</w:t>
      </w:r>
    </w:p>
    <w:p w14:paraId="54B5CF8A" w14:textId="7E9D3F0D" w:rsidR="00860A14" w:rsidRDefault="00860A14" w:rsidP="00860A14">
      <w:pPr>
        <w:tabs>
          <w:tab w:val="left" w:pos="1671"/>
        </w:tabs>
      </w:pPr>
      <w:r>
        <w:lastRenderedPageBreak/>
        <w:t xml:space="preserve">    </w:t>
      </w:r>
      <w:proofErr w:type="spellStart"/>
      <w:proofErr w:type="gramStart"/>
      <w:r>
        <w:t>scanf</w:t>
      </w:r>
      <w:proofErr w:type="spellEnd"/>
      <w:r>
        <w:t>(</w:t>
      </w:r>
      <w:proofErr w:type="gramEnd"/>
      <w:r>
        <w:t>"%</w:t>
      </w:r>
      <w:proofErr w:type="spellStart"/>
      <w:r>
        <w:t>lf</w:t>
      </w:r>
      <w:proofErr w:type="spellEnd"/>
      <w:r>
        <w:t>", &amp;lambda);</w:t>
      </w:r>
    </w:p>
    <w:p w14:paraId="2A165DF1" w14:textId="08A9CC2B" w:rsidR="00860A14" w:rsidRDefault="00860A14" w:rsidP="00860A14">
      <w:pPr>
        <w:tabs>
          <w:tab w:val="left" w:pos="1671"/>
        </w:tabs>
      </w:pPr>
      <w:r>
        <w:t xml:space="preserve">    double f = c / lambda;</w:t>
      </w:r>
    </w:p>
    <w:p w14:paraId="371E9E4C" w14:textId="77777777" w:rsidR="00860A14" w:rsidRDefault="00860A14" w:rsidP="00860A14">
      <w:pPr>
        <w:tabs>
          <w:tab w:val="left" w:pos="1671"/>
        </w:tabs>
      </w:pPr>
      <w:r>
        <w:t xml:space="preserve">    </w:t>
      </w:r>
      <w:proofErr w:type="spellStart"/>
      <w:proofErr w:type="gramStart"/>
      <w:r>
        <w:t>printf</w:t>
      </w:r>
      <w:proofErr w:type="spellEnd"/>
      <w:r>
        <w:t>(</w:t>
      </w:r>
      <w:proofErr w:type="gramEnd"/>
      <w:r>
        <w:t>"The frequency of the wave is: %.2lf\n", f);</w:t>
      </w:r>
    </w:p>
    <w:p w14:paraId="5678D372" w14:textId="74963589" w:rsidR="00860A14" w:rsidRDefault="00860A14" w:rsidP="00860A14">
      <w:pPr>
        <w:tabs>
          <w:tab w:val="left" w:pos="1671"/>
        </w:tabs>
      </w:pPr>
      <w:r>
        <w:t xml:space="preserve">    return 0;}</w:t>
      </w:r>
    </w:p>
    <w:p w14:paraId="1EE7D79A" w14:textId="77777777" w:rsidR="00A47A6A" w:rsidRDefault="00A47A6A" w:rsidP="00860A14">
      <w:pPr>
        <w:tabs>
          <w:tab w:val="left" w:pos="1671"/>
        </w:tabs>
      </w:pPr>
    </w:p>
    <w:p w14:paraId="21E6E72E" w14:textId="77777777" w:rsidR="00A47A6A" w:rsidRDefault="00A47A6A" w:rsidP="00860A14">
      <w:pPr>
        <w:tabs>
          <w:tab w:val="left" w:pos="1671"/>
        </w:tabs>
      </w:pPr>
    </w:p>
    <w:p w14:paraId="74549726" w14:textId="48D20B58" w:rsidR="00860A14" w:rsidRDefault="00860A14" w:rsidP="00860A14">
      <w:pPr>
        <w:tabs>
          <w:tab w:val="left" w:pos="1671"/>
        </w:tabs>
      </w:pPr>
      <w:r>
        <w:t xml:space="preserve">Q16. </w:t>
      </w:r>
      <w:r w:rsidR="00A13E25">
        <w:t>A car travelling at 30 m/s accelerates steadily at 5 m/s</w:t>
      </w:r>
      <w:r w:rsidR="00B24A38">
        <w:t xml:space="preserve">2 </w:t>
      </w:r>
      <w:r w:rsidR="00C521C4">
        <w:t>for a distance of 70m.</w:t>
      </w:r>
      <w:r w:rsidR="00A510D9">
        <w:t xml:space="preserve"> what is the final velocity of the car? </w:t>
      </w:r>
      <w:r w:rsidR="00CD409C">
        <w:t>[hint: v2=</w:t>
      </w:r>
      <w:r w:rsidR="00F40DF5">
        <w:t>u2+2as]</w:t>
      </w:r>
    </w:p>
    <w:p w14:paraId="0BCA6041" w14:textId="77777777" w:rsidR="0090017B" w:rsidRDefault="0090017B" w:rsidP="0090017B">
      <w:pPr>
        <w:tabs>
          <w:tab w:val="left" w:pos="1671"/>
        </w:tabs>
      </w:pPr>
      <w:r>
        <w:t>include &lt;</w:t>
      </w:r>
      <w:proofErr w:type="spellStart"/>
      <w:r>
        <w:t>stdio.h</w:t>
      </w:r>
      <w:proofErr w:type="spellEnd"/>
      <w:r>
        <w:t>&gt;</w:t>
      </w:r>
    </w:p>
    <w:p w14:paraId="6C9F1A21" w14:textId="77777777" w:rsidR="0090017B" w:rsidRDefault="0090017B" w:rsidP="0090017B">
      <w:pPr>
        <w:tabs>
          <w:tab w:val="left" w:pos="1671"/>
        </w:tabs>
      </w:pPr>
      <w:r>
        <w:t>#include &lt;</w:t>
      </w:r>
      <w:proofErr w:type="spellStart"/>
      <w:r>
        <w:t>math.h</w:t>
      </w:r>
      <w:proofErr w:type="spellEnd"/>
      <w:r>
        <w:t>&gt;</w:t>
      </w:r>
    </w:p>
    <w:p w14:paraId="551E4A27" w14:textId="33F2653A" w:rsidR="0090017B" w:rsidRDefault="0090017B" w:rsidP="0090017B">
      <w:pPr>
        <w:tabs>
          <w:tab w:val="left" w:pos="1671"/>
        </w:tabs>
      </w:pPr>
      <w:r>
        <w:t xml:space="preserve">int </w:t>
      </w:r>
      <w:proofErr w:type="gramStart"/>
      <w:r>
        <w:t>main(</w:t>
      </w:r>
      <w:proofErr w:type="gramEnd"/>
      <w:r>
        <w:t>) {</w:t>
      </w:r>
    </w:p>
    <w:p w14:paraId="060FAFBC" w14:textId="4879A859" w:rsidR="0090017B" w:rsidRDefault="0090017B" w:rsidP="0090017B">
      <w:pPr>
        <w:tabs>
          <w:tab w:val="left" w:pos="1671"/>
        </w:tabs>
      </w:pPr>
      <w:r>
        <w:t xml:space="preserve">    double </w:t>
      </w:r>
      <w:proofErr w:type="spellStart"/>
      <w:r>
        <w:t>initial_velocity</w:t>
      </w:r>
      <w:proofErr w:type="spellEnd"/>
      <w:r>
        <w:t xml:space="preserve"> = 30.0; </w:t>
      </w:r>
    </w:p>
    <w:p w14:paraId="22D5728D" w14:textId="4BB1A3FC" w:rsidR="0090017B" w:rsidRDefault="0090017B" w:rsidP="0090017B">
      <w:pPr>
        <w:tabs>
          <w:tab w:val="left" w:pos="1671"/>
        </w:tabs>
      </w:pPr>
      <w:r>
        <w:t xml:space="preserve">    double acceleration = 5.0;    </w:t>
      </w:r>
    </w:p>
    <w:p w14:paraId="719847FD" w14:textId="42E6A975" w:rsidR="0090017B" w:rsidRDefault="0090017B" w:rsidP="0090017B">
      <w:pPr>
        <w:tabs>
          <w:tab w:val="left" w:pos="1671"/>
        </w:tabs>
      </w:pPr>
      <w:r>
        <w:t xml:space="preserve">    double distance = 70.0;         </w:t>
      </w:r>
    </w:p>
    <w:p w14:paraId="29A7E60F" w14:textId="30BF6E18" w:rsidR="0090017B" w:rsidRDefault="0090017B" w:rsidP="0090017B">
      <w:pPr>
        <w:tabs>
          <w:tab w:val="left" w:pos="1671"/>
        </w:tabs>
      </w:pPr>
      <w:r>
        <w:t xml:space="preserve">    double </w:t>
      </w:r>
      <w:proofErr w:type="spellStart"/>
      <w:r>
        <w:t>final_velocity</w:t>
      </w:r>
      <w:proofErr w:type="spellEnd"/>
      <w:r>
        <w:t xml:space="preserve">;        </w:t>
      </w:r>
    </w:p>
    <w:p w14:paraId="5C3CA9D1" w14:textId="0A977A75" w:rsidR="0090017B" w:rsidRDefault="0090017B" w:rsidP="0090017B">
      <w:pPr>
        <w:tabs>
          <w:tab w:val="left" w:pos="1671"/>
        </w:tabs>
      </w:pPr>
      <w:r>
        <w:t xml:space="preserve">    </w:t>
      </w:r>
      <w:proofErr w:type="spellStart"/>
      <w:r>
        <w:t>final_velocity</w:t>
      </w:r>
      <w:proofErr w:type="spellEnd"/>
      <w:r>
        <w:t xml:space="preserve"> = </w:t>
      </w:r>
      <w:proofErr w:type="gramStart"/>
      <w:r>
        <w:t>sqrt(</w:t>
      </w:r>
      <w:proofErr w:type="gramEnd"/>
      <w:r>
        <w:t>pow(</w:t>
      </w:r>
      <w:proofErr w:type="spellStart"/>
      <w:r>
        <w:t>initial_velocity</w:t>
      </w:r>
      <w:proofErr w:type="spellEnd"/>
      <w:r>
        <w:t>, 2) + 2 * acceleration * distance);</w:t>
      </w:r>
    </w:p>
    <w:p w14:paraId="020313FA" w14:textId="77777777" w:rsidR="00FF2779" w:rsidRDefault="0090017B" w:rsidP="0090017B">
      <w:pPr>
        <w:tabs>
          <w:tab w:val="left" w:pos="1671"/>
        </w:tabs>
      </w:pPr>
      <w:r>
        <w:t xml:space="preserve">    </w:t>
      </w:r>
      <w:proofErr w:type="spellStart"/>
      <w:proofErr w:type="gramStart"/>
      <w:r>
        <w:t>printf</w:t>
      </w:r>
      <w:proofErr w:type="spellEnd"/>
      <w:r>
        <w:t>(</w:t>
      </w:r>
      <w:proofErr w:type="gramEnd"/>
      <w:r>
        <w:t xml:space="preserve">"The final velocity of the car is: %.2lf m/s\n", </w:t>
      </w:r>
      <w:proofErr w:type="spellStart"/>
      <w:r>
        <w:t>final_velocity</w:t>
      </w:r>
      <w:proofErr w:type="spellEnd"/>
      <w:r>
        <w:t>);</w:t>
      </w:r>
    </w:p>
    <w:p w14:paraId="3D13A952" w14:textId="7F65DE03" w:rsidR="0090017B" w:rsidRDefault="0090017B" w:rsidP="0090017B">
      <w:pPr>
        <w:tabs>
          <w:tab w:val="left" w:pos="1671"/>
        </w:tabs>
      </w:pPr>
      <w:r>
        <w:t xml:space="preserve"> return 0;}</w:t>
      </w:r>
    </w:p>
    <w:p w14:paraId="49B558D1" w14:textId="77777777" w:rsidR="00A47A6A" w:rsidRDefault="00A47A6A" w:rsidP="0090017B">
      <w:pPr>
        <w:tabs>
          <w:tab w:val="left" w:pos="1671"/>
        </w:tabs>
      </w:pPr>
    </w:p>
    <w:p w14:paraId="71736D90" w14:textId="77777777" w:rsidR="00A47A6A" w:rsidRDefault="00A47A6A" w:rsidP="0090017B">
      <w:pPr>
        <w:tabs>
          <w:tab w:val="left" w:pos="1671"/>
        </w:tabs>
      </w:pPr>
    </w:p>
    <w:p w14:paraId="745D6986" w14:textId="7016AB51" w:rsidR="00FF2779" w:rsidRDefault="000B6700" w:rsidP="0090017B">
      <w:pPr>
        <w:tabs>
          <w:tab w:val="left" w:pos="1671"/>
        </w:tabs>
      </w:pPr>
      <w:r>
        <w:t>Q17. A horse accelerates st</w:t>
      </w:r>
      <w:r w:rsidR="00520FF8">
        <w:t>e</w:t>
      </w:r>
      <w:r>
        <w:t xml:space="preserve">adily from </w:t>
      </w:r>
      <w:r w:rsidR="00FB61BE">
        <w:t>rest at 4m/s2 for 3s</w:t>
      </w:r>
      <w:r w:rsidR="00DD7E57">
        <w:t xml:space="preserve">. 9a0 what is its final velocity? </w:t>
      </w:r>
      <w:r w:rsidR="00D23A07">
        <w:t>(b) how far has it travelled</w:t>
      </w:r>
      <w:r w:rsidR="003C2C32">
        <w:t>? [hint: (a)v=</w:t>
      </w:r>
      <w:proofErr w:type="spellStart"/>
      <w:r w:rsidR="003C2C32">
        <w:t>u+at</w:t>
      </w:r>
      <w:proofErr w:type="spellEnd"/>
      <w:r w:rsidR="003C2C32">
        <w:t xml:space="preserve"> (b) </w:t>
      </w:r>
      <w:r w:rsidR="00520FF8">
        <w:t>s=u+1/2 at2]</w:t>
      </w:r>
    </w:p>
    <w:p w14:paraId="79B01990" w14:textId="77777777" w:rsidR="00D043CD" w:rsidRDefault="00D043CD" w:rsidP="00D043CD">
      <w:pPr>
        <w:tabs>
          <w:tab w:val="left" w:pos="1671"/>
        </w:tabs>
      </w:pPr>
      <w:r>
        <w:t>#include &lt;</w:t>
      </w:r>
      <w:proofErr w:type="spellStart"/>
      <w:r>
        <w:t>stdio.h</w:t>
      </w:r>
      <w:proofErr w:type="spellEnd"/>
      <w:r>
        <w:t>&gt;</w:t>
      </w:r>
    </w:p>
    <w:p w14:paraId="7CBC2970" w14:textId="1E1A8013" w:rsidR="00D043CD" w:rsidRDefault="00D043CD" w:rsidP="00D043CD">
      <w:pPr>
        <w:tabs>
          <w:tab w:val="left" w:pos="1671"/>
        </w:tabs>
      </w:pPr>
      <w:r>
        <w:t xml:space="preserve">int </w:t>
      </w:r>
      <w:proofErr w:type="gramStart"/>
      <w:r>
        <w:t>main(</w:t>
      </w:r>
      <w:proofErr w:type="gramEnd"/>
      <w:r>
        <w:t>) {</w:t>
      </w:r>
    </w:p>
    <w:p w14:paraId="534163AC" w14:textId="4CAA9668" w:rsidR="00D043CD" w:rsidRDefault="00D043CD" w:rsidP="00D043CD">
      <w:pPr>
        <w:tabs>
          <w:tab w:val="left" w:pos="1671"/>
        </w:tabs>
      </w:pPr>
      <w:r>
        <w:t xml:space="preserve">    double </w:t>
      </w:r>
      <w:proofErr w:type="spellStart"/>
      <w:r>
        <w:t>initial_velocity</w:t>
      </w:r>
      <w:proofErr w:type="spellEnd"/>
      <w:r>
        <w:t xml:space="preserve"> = 0.0; </w:t>
      </w:r>
    </w:p>
    <w:p w14:paraId="0E99A770" w14:textId="684D0C19" w:rsidR="00D043CD" w:rsidRDefault="00D043CD" w:rsidP="00D043CD">
      <w:pPr>
        <w:tabs>
          <w:tab w:val="left" w:pos="1671"/>
        </w:tabs>
      </w:pPr>
      <w:r>
        <w:t xml:space="preserve">    double acceleration = 4.0;  </w:t>
      </w:r>
    </w:p>
    <w:p w14:paraId="37B92105" w14:textId="61DAA4A0" w:rsidR="00D043CD" w:rsidRDefault="00D043CD" w:rsidP="00D043CD">
      <w:pPr>
        <w:tabs>
          <w:tab w:val="left" w:pos="1671"/>
        </w:tabs>
      </w:pPr>
      <w:r>
        <w:t xml:space="preserve">    double time = 3.0;           </w:t>
      </w:r>
    </w:p>
    <w:p w14:paraId="54349289" w14:textId="35BC6153" w:rsidR="00D043CD" w:rsidRDefault="00D043CD" w:rsidP="00D043CD">
      <w:pPr>
        <w:tabs>
          <w:tab w:val="left" w:pos="1671"/>
        </w:tabs>
      </w:pPr>
      <w:r>
        <w:t xml:space="preserve">    double </w:t>
      </w:r>
      <w:proofErr w:type="spellStart"/>
      <w:r>
        <w:t>final_velocity</w:t>
      </w:r>
      <w:proofErr w:type="spellEnd"/>
      <w:r>
        <w:t xml:space="preserve">;         </w:t>
      </w:r>
    </w:p>
    <w:p w14:paraId="67FA31E1" w14:textId="7CAB0A5D" w:rsidR="00D043CD" w:rsidRDefault="00D043CD" w:rsidP="00D043CD">
      <w:pPr>
        <w:tabs>
          <w:tab w:val="left" w:pos="1671"/>
        </w:tabs>
      </w:pPr>
      <w:r>
        <w:t xml:space="preserve">    double distance;                </w:t>
      </w:r>
    </w:p>
    <w:p w14:paraId="59C99690" w14:textId="0F981C20" w:rsidR="00D043CD" w:rsidRDefault="00D043CD" w:rsidP="00D043CD">
      <w:pPr>
        <w:tabs>
          <w:tab w:val="left" w:pos="1671"/>
        </w:tabs>
      </w:pPr>
      <w:r>
        <w:t xml:space="preserve">    </w:t>
      </w:r>
      <w:proofErr w:type="spellStart"/>
      <w:r>
        <w:t>final_velocity</w:t>
      </w:r>
      <w:proofErr w:type="spellEnd"/>
      <w:r>
        <w:t xml:space="preserve"> = </w:t>
      </w:r>
      <w:proofErr w:type="spellStart"/>
      <w:r>
        <w:t>initial_velocity</w:t>
      </w:r>
      <w:proofErr w:type="spellEnd"/>
      <w:r>
        <w:t xml:space="preserve"> + acceleration * time;</w:t>
      </w:r>
    </w:p>
    <w:p w14:paraId="266836DF" w14:textId="12560420" w:rsidR="00D043CD" w:rsidRDefault="00D043CD" w:rsidP="00D043CD">
      <w:pPr>
        <w:tabs>
          <w:tab w:val="left" w:pos="1671"/>
        </w:tabs>
      </w:pPr>
      <w:r>
        <w:t xml:space="preserve">    distance = (</w:t>
      </w:r>
      <w:proofErr w:type="spellStart"/>
      <w:r>
        <w:t>initial_velocity</w:t>
      </w:r>
      <w:proofErr w:type="spellEnd"/>
      <w:r>
        <w:t xml:space="preserve"> * time) + (0.5 * acceleration * time * time);</w:t>
      </w:r>
    </w:p>
    <w:p w14:paraId="070DC841" w14:textId="77777777" w:rsidR="00D043CD" w:rsidRDefault="00D043CD" w:rsidP="00D043CD">
      <w:pPr>
        <w:tabs>
          <w:tab w:val="left" w:pos="1671"/>
        </w:tabs>
      </w:pPr>
      <w:r>
        <w:t xml:space="preserve">    </w:t>
      </w:r>
      <w:proofErr w:type="spellStart"/>
      <w:proofErr w:type="gramStart"/>
      <w:r>
        <w:t>printf</w:t>
      </w:r>
      <w:proofErr w:type="spellEnd"/>
      <w:r>
        <w:t>(</w:t>
      </w:r>
      <w:proofErr w:type="gramEnd"/>
      <w:r>
        <w:t xml:space="preserve">"The final velocity of the horse is: %.2lf m/s\n", </w:t>
      </w:r>
      <w:proofErr w:type="spellStart"/>
      <w:r>
        <w:t>final_velocity</w:t>
      </w:r>
      <w:proofErr w:type="spellEnd"/>
      <w:r>
        <w:t>);</w:t>
      </w:r>
    </w:p>
    <w:p w14:paraId="4DDC6BC1" w14:textId="77777777" w:rsidR="00E70B5B" w:rsidRDefault="00D043CD" w:rsidP="00D043CD">
      <w:pPr>
        <w:tabs>
          <w:tab w:val="left" w:pos="1671"/>
        </w:tabs>
      </w:pPr>
      <w:r>
        <w:lastRenderedPageBreak/>
        <w:t xml:space="preserve">    </w:t>
      </w:r>
      <w:proofErr w:type="spellStart"/>
      <w:proofErr w:type="gramStart"/>
      <w:r>
        <w:t>printf</w:t>
      </w:r>
      <w:proofErr w:type="spellEnd"/>
      <w:r>
        <w:t>(</w:t>
      </w:r>
      <w:proofErr w:type="gramEnd"/>
      <w:r>
        <w:t xml:space="preserve">"The distance </w:t>
      </w:r>
      <w:proofErr w:type="spellStart"/>
      <w:r>
        <w:t>traveled</w:t>
      </w:r>
      <w:proofErr w:type="spellEnd"/>
      <w:r>
        <w:t xml:space="preserve"> by the horse is: %.2lf meters\n", distance);</w:t>
      </w:r>
    </w:p>
    <w:p w14:paraId="7187C1E0" w14:textId="351E4595" w:rsidR="00D043CD" w:rsidRDefault="00D043CD" w:rsidP="00D043CD">
      <w:pPr>
        <w:tabs>
          <w:tab w:val="left" w:pos="1671"/>
        </w:tabs>
      </w:pPr>
      <w:r>
        <w:t>return 0;</w:t>
      </w:r>
      <w:r w:rsidR="00A47A6A">
        <w:t>}</w:t>
      </w:r>
    </w:p>
    <w:p w14:paraId="3787CB56" w14:textId="77777777" w:rsidR="00A47A6A" w:rsidRDefault="00A47A6A" w:rsidP="00D043CD">
      <w:pPr>
        <w:tabs>
          <w:tab w:val="left" w:pos="1671"/>
        </w:tabs>
      </w:pPr>
    </w:p>
    <w:p w14:paraId="16AEC5A8" w14:textId="743F2293" w:rsidR="00D043CD" w:rsidRDefault="00D043CD" w:rsidP="00D043CD">
      <w:pPr>
        <w:tabs>
          <w:tab w:val="left" w:pos="1671"/>
        </w:tabs>
      </w:pPr>
    </w:p>
    <w:p w14:paraId="5D2F8762" w14:textId="252AFF5F" w:rsidR="00E70B5B" w:rsidRDefault="00E70B5B" w:rsidP="00D043CD">
      <w:pPr>
        <w:tabs>
          <w:tab w:val="left" w:pos="1671"/>
        </w:tabs>
      </w:pPr>
      <w:r>
        <w:t xml:space="preserve">Q18. </w:t>
      </w:r>
      <w:r w:rsidR="00076E32">
        <w:t xml:space="preserve">Write a programme to find the sum of your four last </w:t>
      </w:r>
      <w:proofErr w:type="gramStart"/>
      <w:r w:rsidR="00076E32">
        <w:t>digit</w:t>
      </w:r>
      <w:proofErr w:type="gramEnd"/>
      <w:r w:rsidR="00076E32">
        <w:t xml:space="preserve"> of your university </w:t>
      </w:r>
      <w:r w:rsidR="008011A0">
        <w:t>roll number.</w:t>
      </w:r>
    </w:p>
    <w:p w14:paraId="6FA22CB0" w14:textId="77777777" w:rsidR="00D61BC4" w:rsidRDefault="00D61BC4" w:rsidP="00D61BC4">
      <w:pPr>
        <w:tabs>
          <w:tab w:val="left" w:pos="1671"/>
        </w:tabs>
      </w:pPr>
      <w:r>
        <w:t>#include &lt;</w:t>
      </w:r>
      <w:proofErr w:type="spellStart"/>
      <w:r>
        <w:t>stdio.h</w:t>
      </w:r>
      <w:proofErr w:type="spellEnd"/>
      <w:r>
        <w:t>&gt;</w:t>
      </w:r>
    </w:p>
    <w:p w14:paraId="2D9A3228" w14:textId="34E6297B" w:rsidR="00D61BC4" w:rsidRDefault="00D61BC4" w:rsidP="00D61BC4">
      <w:pPr>
        <w:tabs>
          <w:tab w:val="left" w:pos="1671"/>
        </w:tabs>
      </w:pPr>
      <w:r>
        <w:t xml:space="preserve">int </w:t>
      </w:r>
      <w:proofErr w:type="gramStart"/>
      <w:r>
        <w:t>main(</w:t>
      </w:r>
      <w:proofErr w:type="gramEnd"/>
      <w:r>
        <w:t>) {</w:t>
      </w:r>
    </w:p>
    <w:p w14:paraId="0F82FA22" w14:textId="77777777" w:rsidR="00D61BC4" w:rsidRDefault="00D61BC4" w:rsidP="00D61BC4">
      <w:pPr>
        <w:tabs>
          <w:tab w:val="left" w:pos="1671"/>
        </w:tabs>
      </w:pPr>
      <w:r>
        <w:t xml:space="preserve">    char </w:t>
      </w:r>
      <w:proofErr w:type="spellStart"/>
      <w:proofErr w:type="gramStart"/>
      <w:r>
        <w:t>rollNumber</w:t>
      </w:r>
      <w:proofErr w:type="spellEnd"/>
      <w:r>
        <w:t>[</w:t>
      </w:r>
      <w:proofErr w:type="gramEnd"/>
      <w:r>
        <w:t>] = "12345678";</w:t>
      </w:r>
    </w:p>
    <w:p w14:paraId="2EC29669" w14:textId="77777777" w:rsidR="00D61BC4" w:rsidRDefault="00D61BC4" w:rsidP="00D61BC4">
      <w:pPr>
        <w:tabs>
          <w:tab w:val="left" w:pos="1671"/>
        </w:tabs>
      </w:pPr>
      <w:r>
        <w:t xml:space="preserve">    int sum = 0;</w:t>
      </w:r>
    </w:p>
    <w:p w14:paraId="0A80ECD2" w14:textId="2CDBC606" w:rsidR="00D61BC4" w:rsidRDefault="00D61BC4" w:rsidP="00D61BC4">
      <w:pPr>
        <w:tabs>
          <w:tab w:val="left" w:pos="1671"/>
        </w:tabs>
      </w:pPr>
      <w:r>
        <w:t xml:space="preserve"> if (</w:t>
      </w:r>
      <w:proofErr w:type="spellStart"/>
      <w:r>
        <w:t>rollNumber</w:t>
      </w:r>
      <w:proofErr w:type="spellEnd"/>
      <w:r>
        <w:t xml:space="preserve"> &gt;= 4) {</w:t>
      </w:r>
    </w:p>
    <w:p w14:paraId="0A8B9630" w14:textId="6D55C77C" w:rsidR="00D61BC4" w:rsidRDefault="00D61BC4" w:rsidP="00D61BC4">
      <w:pPr>
        <w:tabs>
          <w:tab w:val="left" w:pos="1671"/>
        </w:tabs>
      </w:pPr>
      <w:r>
        <w:t xml:space="preserve">         for (int </w:t>
      </w:r>
      <w:proofErr w:type="spellStart"/>
      <w:r>
        <w:t>i</w:t>
      </w:r>
      <w:proofErr w:type="spellEnd"/>
      <w:r>
        <w:t xml:space="preserve"> = (</w:t>
      </w:r>
      <w:proofErr w:type="spellStart"/>
      <w:r>
        <w:t>rollNumber</w:t>
      </w:r>
      <w:proofErr w:type="spellEnd"/>
      <w:r>
        <w:t xml:space="preserve">) - 4; </w:t>
      </w:r>
      <w:proofErr w:type="spellStart"/>
      <w:r>
        <w:t>i</w:t>
      </w:r>
      <w:proofErr w:type="spellEnd"/>
      <w:r>
        <w:t xml:space="preserve"> &lt; (</w:t>
      </w:r>
      <w:proofErr w:type="spellStart"/>
      <w:r>
        <w:t>rollNumber</w:t>
      </w:r>
      <w:proofErr w:type="spellEnd"/>
      <w:r>
        <w:t xml:space="preserve">); </w:t>
      </w:r>
      <w:proofErr w:type="spellStart"/>
      <w:r>
        <w:t>i</w:t>
      </w:r>
      <w:proofErr w:type="spellEnd"/>
      <w:r>
        <w:t>++) {</w:t>
      </w:r>
    </w:p>
    <w:p w14:paraId="280D6CF5" w14:textId="77777777" w:rsidR="00D61BC4" w:rsidRDefault="00D61BC4" w:rsidP="00D61BC4">
      <w:pPr>
        <w:tabs>
          <w:tab w:val="left" w:pos="1671"/>
        </w:tabs>
      </w:pPr>
      <w:r>
        <w:t xml:space="preserve">            sum += </w:t>
      </w:r>
      <w:proofErr w:type="spellStart"/>
      <w:r>
        <w:t>rollNumber</w:t>
      </w:r>
      <w:proofErr w:type="spellEnd"/>
      <w:r>
        <w:t>[</w:t>
      </w:r>
      <w:proofErr w:type="spellStart"/>
      <w:r>
        <w:t>i</w:t>
      </w:r>
      <w:proofErr w:type="spellEnd"/>
      <w:r>
        <w:t>] - '0';</w:t>
      </w:r>
    </w:p>
    <w:p w14:paraId="4C86F557" w14:textId="7D93B97A" w:rsidR="00D61BC4" w:rsidRDefault="00D61BC4" w:rsidP="00D61BC4">
      <w:pPr>
        <w:tabs>
          <w:tab w:val="left" w:pos="1671"/>
        </w:tabs>
      </w:pPr>
      <w:r>
        <w:t xml:space="preserve">        }</w:t>
      </w:r>
    </w:p>
    <w:p w14:paraId="707EF12E" w14:textId="77777777" w:rsidR="00D61BC4" w:rsidRDefault="00D61BC4" w:rsidP="00D61BC4">
      <w:pPr>
        <w:tabs>
          <w:tab w:val="left" w:pos="1671"/>
        </w:tabs>
      </w:pPr>
      <w:r>
        <w:t xml:space="preserve">        </w:t>
      </w:r>
      <w:proofErr w:type="spellStart"/>
      <w:proofErr w:type="gramStart"/>
      <w:r>
        <w:t>printf</w:t>
      </w:r>
      <w:proofErr w:type="spellEnd"/>
      <w:r>
        <w:t>(</w:t>
      </w:r>
      <w:proofErr w:type="gramEnd"/>
      <w:r>
        <w:t>"The sum of the last four digits of the roll number is: %d\n", sum);</w:t>
      </w:r>
    </w:p>
    <w:p w14:paraId="50F7651A" w14:textId="77777777" w:rsidR="00D61BC4" w:rsidRDefault="00D61BC4" w:rsidP="00D61BC4">
      <w:pPr>
        <w:tabs>
          <w:tab w:val="left" w:pos="1671"/>
        </w:tabs>
      </w:pPr>
      <w:r>
        <w:t xml:space="preserve">    } else {</w:t>
      </w:r>
    </w:p>
    <w:p w14:paraId="3DEE65CB" w14:textId="77777777" w:rsidR="00D61BC4" w:rsidRDefault="00D61BC4" w:rsidP="00D61BC4">
      <w:pPr>
        <w:tabs>
          <w:tab w:val="left" w:pos="1671"/>
        </w:tabs>
      </w:pPr>
      <w:r>
        <w:t xml:space="preserve">        </w:t>
      </w:r>
      <w:proofErr w:type="spellStart"/>
      <w:proofErr w:type="gramStart"/>
      <w:r>
        <w:t>printf</w:t>
      </w:r>
      <w:proofErr w:type="spellEnd"/>
      <w:r>
        <w:t>(</w:t>
      </w:r>
      <w:proofErr w:type="gramEnd"/>
      <w:r>
        <w:t>"Invalid roll number. It should have at least four digits.\n");</w:t>
      </w:r>
    </w:p>
    <w:p w14:paraId="79EDB1EA" w14:textId="77777777" w:rsidR="00D61BC4" w:rsidRDefault="00D61BC4" w:rsidP="00D61BC4">
      <w:pPr>
        <w:tabs>
          <w:tab w:val="left" w:pos="1671"/>
        </w:tabs>
      </w:pPr>
      <w:r>
        <w:t xml:space="preserve">    }</w:t>
      </w:r>
    </w:p>
    <w:p w14:paraId="7DFD98B6" w14:textId="3CBAC943" w:rsidR="00D61BC4" w:rsidRDefault="00D61BC4" w:rsidP="00D61BC4">
      <w:pPr>
        <w:tabs>
          <w:tab w:val="left" w:pos="1671"/>
        </w:tabs>
      </w:pPr>
      <w:r>
        <w:t xml:space="preserve"> return 0;</w:t>
      </w:r>
      <w:r w:rsidR="00A47A6A">
        <w:t>}</w:t>
      </w:r>
    </w:p>
    <w:p w14:paraId="665483D8" w14:textId="77777777" w:rsidR="00A47A6A" w:rsidRDefault="00A47A6A" w:rsidP="00D61BC4">
      <w:pPr>
        <w:tabs>
          <w:tab w:val="left" w:pos="1671"/>
        </w:tabs>
      </w:pPr>
    </w:p>
    <w:p w14:paraId="5A9CA0E2" w14:textId="4DBF3E03" w:rsidR="00D61BC4" w:rsidRDefault="00D61BC4" w:rsidP="00D61BC4">
      <w:pPr>
        <w:tabs>
          <w:tab w:val="left" w:pos="1671"/>
        </w:tabs>
      </w:pPr>
    </w:p>
    <w:p w14:paraId="4A1FF283" w14:textId="36D90465" w:rsidR="001D555A" w:rsidRDefault="00C12A0A" w:rsidP="00D61BC4">
      <w:pPr>
        <w:tabs>
          <w:tab w:val="left" w:pos="1671"/>
        </w:tabs>
      </w:pPr>
      <w:r>
        <w:t>Q19. Write a program to initialize your height and weight in cm. and kgs respectively demonstrating compile time initialisation and con</w:t>
      </w:r>
      <w:r w:rsidR="001121D3">
        <w:t xml:space="preserve">vert them in </w:t>
      </w:r>
      <w:proofErr w:type="spellStart"/>
      <w:r w:rsidR="001121D3">
        <w:t>feets</w:t>
      </w:r>
      <w:proofErr w:type="spellEnd"/>
      <w:r w:rsidR="001121D3">
        <w:t xml:space="preserve"> and pounds respectively. </w:t>
      </w:r>
      <w:proofErr w:type="gramStart"/>
      <w:r w:rsidR="00271703">
        <w:t>Note:-</w:t>
      </w:r>
      <w:proofErr w:type="gramEnd"/>
      <w:r w:rsidR="00271703">
        <w:t xml:space="preserve"> 0.393701inch, 1kg=2.20462</w:t>
      </w:r>
    </w:p>
    <w:p w14:paraId="266CB7A2" w14:textId="77777777" w:rsidR="00765638" w:rsidRDefault="00765638" w:rsidP="00765638">
      <w:pPr>
        <w:tabs>
          <w:tab w:val="left" w:pos="1671"/>
        </w:tabs>
      </w:pPr>
      <w:r>
        <w:t>#include &lt;</w:t>
      </w:r>
      <w:proofErr w:type="spellStart"/>
      <w:r>
        <w:t>stdio.h</w:t>
      </w:r>
      <w:proofErr w:type="spellEnd"/>
      <w:r>
        <w:t>&gt;</w:t>
      </w:r>
    </w:p>
    <w:p w14:paraId="123A19AB" w14:textId="4DDE8DEA" w:rsidR="00765638" w:rsidRDefault="00765638" w:rsidP="00765638">
      <w:pPr>
        <w:tabs>
          <w:tab w:val="left" w:pos="1671"/>
        </w:tabs>
      </w:pPr>
      <w:r>
        <w:t xml:space="preserve">int </w:t>
      </w:r>
      <w:proofErr w:type="gramStart"/>
      <w:r>
        <w:t>main(</w:t>
      </w:r>
      <w:proofErr w:type="gramEnd"/>
      <w:r>
        <w:t>) {</w:t>
      </w:r>
    </w:p>
    <w:p w14:paraId="59F76333" w14:textId="642D16B9" w:rsidR="00765638" w:rsidRDefault="00765638" w:rsidP="00765638">
      <w:pPr>
        <w:tabs>
          <w:tab w:val="left" w:pos="1671"/>
        </w:tabs>
      </w:pPr>
      <w:r>
        <w:t xml:space="preserve">    double height = 175.0; </w:t>
      </w:r>
    </w:p>
    <w:p w14:paraId="565E3FFE" w14:textId="147A18A3" w:rsidR="00765638" w:rsidRDefault="00765638" w:rsidP="00765638">
      <w:pPr>
        <w:tabs>
          <w:tab w:val="left" w:pos="1671"/>
        </w:tabs>
      </w:pPr>
      <w:r>
        <w:t xml:space="preserve">    double weight= 70.0;  </w:t>
      </w:r>
    </w:p>
    <w:p w14:paraId="78C9C70A" w14:textId="3A1D6741" w:rsidR="00765638" w:rsidRDefault="00765638" w:rsidP="00765638">
      <w:pPr>
        <w:tabs>
          <w:tab w:val="left" w:pos="1671"/>
        </w:tabs>
      </w:pPr>
      <w:r>
        <w:t xml:space="preserve">    double cm = 0.39</w:t>
      </w:r>
      <w:r w:rsidR="00B50B37">
        <w:t>3</w:t>
      </w:r>
      <w:r>
        <w:t>701;</w:t>
      </w:r>
    </w:p>
    <w:p w14:paraId="3A2164B0" w14:textId="2425399C" w:rsidR="00765638" w:rsidRDefault="00765638" w:rsidP="00765638">
      <w:pPr>
        <w:tabs>
          <w:tab w:val="left" w:pos="1671"/>
        </w:tabs>
      </w:pPr>
      <w:r>
        <w:t xml:space="preserve">    double kg= 2.</w:t>
      </w:r>
      <w:r w:rsidR="00FA7B6A">
        <w:t>20462;</w:t>
      </w:r>
    </w:p>
    <w:p w14:paraId="2E20933F" w14:textId="461231B7" w:rsidR="00765638" w:rsidRDefault="00765638" w:rsidP="00765638">
      <w:pPr>
        <w:tabs>
          <w:tab w:val="left" w:pos="1671"/>
        </w:tabs>
      </w:pPr>
      <w:r>
        <w:t xml:space="preserve">    double height = height * cm / 12.0;</w:t>
      </w:r>
    </w:p>
    <w:p w14:paraId="4B5B574A" w14:textId="22FC4713" w:rsidR="00765638" w:rsidRDefault="00765638" w:rsidP="00765638">
      <w:pPr>
        <w:tabs>
          <w:tab w:val="left" w:pos="1671"/>
        </w:tabs>
      </w:pPr>
      <w:r>
        <w:t xml:space="preserve">    double weight = weigh</w:t>
      </w:r>
      <w:r w:rsidR="00B50B37">
        <w:t>t</w:t>
      </w:r>
      <w:r>
        <w:t xml:space="preserve"> * kg;</w:t>
      </w:r>
    </w:p>
    <w:p w14:paraId="0A30891A" w14:textId="45C70E28" w:rsidR="00765638" w:rsidRDefault="00765638" w:rsidP="00765638">
      <w:pPr>
        <w:tabs>
          <w:tab w:val="left" w:pos="1671"/>
        </w:tabs>
      </w:pPr>
      <w:r>
        <w:t xml:space="preserve">    </w:t>
      </w:r>
      <w:proofErr w:type="spellStart"/>
      <w:proofErr w:type="gramStart"/>
      <w:r>
        <w:t>printf</w:t>
      </w:r>
      <w:proofErr w:type="spellEnd"/>
      <w:r>
        <w:t>(</w:t>
      </w:r>
      <w:proofErr w:type="gramEnd"/>
      <w:r>
        <w:t>"Height: %.2lf cm is equivalent to %.2lf feet\n", heigh</w:t>
      </w:r>
      <w:r w:rsidR="00B50B37">
        <w:t>t</w:t>
      </w:r>
      <w:r>
        <w:t>, height);</w:t>
      </w:r>
    </w:p>
    <w:p w14:paraId="03086E69" w14:textId="77777777" w:rsidR="00765638" w:rsidRDefault="00765638" w:rsidP="00765638">
      <w:pPr>
        <w:tabs>
          <w:tab w:val="left" w:pos="1671"/>
        </w:tabs>
      </w:pPr>
      <w:r>
        <w:lastRenderedPageBreak/>
        <w:t xml:space="preserve">    </w:t>
      </w:r>
      <w:proofErr w:type="spellStart"/>
      <w:proofErr w:type="gramStart"/>
      <w:r>
        <w:t>printf</w:t>
      </w:r>
      <w:proofErr w:type="spellEnd"/>
      <w:r>
        <w:t>(</w:t>
      </w:r>
      <w:proofErr w:type="gramEnd"/>
      <w:r>
        <w:t xml:space="preserve">"Weight: %.2lf kg is equivalent to %.2lf pounds\n", </w:t>
      </w:r>
      <w:proofErr w:type="spellStart"/>
      <w:r>
        <w:t>weight_kg</w:t>
      </w:r>
      <w:proofErr w:type="spellEnd"/>
      <w:r>
        <w:t xml:space="preserve">, </w:t>
      </w:r>
      <w:proofErr w:type="spellStart"/>
      <w:r>
        <w:t>weight_pound</w:t>
      </w:r>
      <w:proofErr w:type="spellEnd"/>
      <w:r>
        <w:t>);</w:t>
      </w:r>
    </w:p>
    <w:p w14:paraId="5854871E" w14:textId="1DA42D91" w:rsidR="00765638" w:rsidRDefault="00765638" w:rsidP="00765638">
      <w:pPr>
        <w:tabs>
          <w:tab w:val="left" w:pos="1671"/>
        </w:tabs>
      </w:pPr>
      <w:r>
        <w:t xml:space="preserve"> return 0;</w:t>
      </w:r>
      <w:r w:rsidR="00A47A6A">
        <w:t>}</w:t>
      </w:r>
    </w:p>
    <w:p w14:paraId="21707030" w14:textId="77777777" w:rsidR="00A47A6A" w:rsidRDefault="00A47A6A" w:rsidP="00765638">
      <w:pPr>
        <w:tabs>
          <w:tab w:val="left" w:pos="1671"/>
        </w:tabs>
      </w:pPr>
    </w:p>
    <w:p w14:paraId="011E7DDA" w14:textId="5352E017" w:rsidR="00765638" w:rsidRDefault="00765638" w:rsidP="00765638">
      <w:pPr>
        <w:tabs>
          <w:tab w:val="left" w:pos="1671"/>
        </w:tabs>
      </w:pPr>
    </w:p>
    <w:p w14:paraId="20142F9A" w14:textId="7900486D" w:rsidR="00221A0A" w:rsidRDefault="00221A0A" w:rsidP="00765638">
      <w:pPr>
        <w:tabs>
          <w:tab w:val="left" w:pos="1671"/>
        </w:tabs>
      </w:pPr>
      <w:r>
        <w:t>Q20. Code the variable declaration for each of the follo</w:t>
      </w:r>
      <w:r w:rsidR="00ED43E0">
        <w:t>wing:</w:t>
      </w:r>
    </w:p>
    <w:p w14:paraId="3C1A2715" w14:textId="1A9CB53B" w:rsidR="00ED43E0" w:rsidRDefault="00353260" w:rsidP="00ED43E0">
      <w:pPr>
        <w:pStyle w:val="ListParagraph"/>
        <w:numPr>
          <w:ilvl w:val="0"/>
          <w:numId w:val="3"/>
        </w:numPr>
        <w:tabs>
          <w:tab w:val="left" w:pos="1671"/>
        </w:tabs>
      </w:pPr>
      <w:r>
        <w:t xml:space="preserve">A character </w:t>
      </w:r>
      <w:proofErr w:type="gramStart"/>
      <w:r>
        <w:t>variable  named</w:t>
      </w:r>
      <w:proofErr w:type="gramEnd"/>
      <w:r>
        <w:t xml:space="preserve"> option.</w:t>
      </w:r>
    </w:p>
    <w:p w14:paraId="3ACE6EDA" w14:textId="77777777" w:rsidR="001C0B16" w:rsidRDefault="00DB626A" w:rsidP="00ED43E0">
      <w:pPr>
        <w:pStyle w:val="ListParagraph"/>
        <w:numPr>
          <w:ilvl w:val="0"/>
          <w:numId w:val="3"/>
        </w:numPr>
        <w:tabs>
          <w:tab w:val="left" w:pos="1671"/>
        </w:tabs>
      </w:pPr>
      <w:r>
        <w:t>An integer variable sum</w:t>
      </w:r>
      <w:r w:rsidR="001C0B16">
        <w:t xml:space="preserve"> initialized to 0.</w:t>
      </w:r>
    </w:p>
    <w:p w14:paraId="2DDD3D24" w14:textId="02641757" w:rsidR="00B94A46" w:rsidRDefault="001C0B16" w:rsidP="00B94A46">
      <w:pPr>
        <w:pStyle w:val="ListParagraph"/>
        <w:numPr>
          <w:ilvl w:val="0"/>
          <w:numId w:val="3"/>
        </w:numPr>
        <w:tabs>
          <w:tab w:val="left" w:pos="1671"/>
        </w:tabs>
      </w:pPr>
      <w:r>
        <w:t>A floating point variable</w:t>
      </w:r>
      <w:r w:rsidR="002C0E50">
        <w:t xml:space="preserve">, </w:t>
      </w:r>
      <w:proofErr w:type="spellStart"/>
      <w:proofErr w:type="gramStart"/>
      <w:r w:rsidR="002C0E50">
        <w:t>product,initialized</w:t>
      </w:r>
      <w:proofErr w:type="spellEnd"/>
      <w:proofErr w:type="gramEnd"/>
      <w:r w:rsidR="002C0E50">
        <w:t xml:space="preserve"> to 1</w:t>
      </w:r>
      <w:r w:rsidR="00DB626A">
        <w:t xml:space="preserve"> </w:t>
      </w:r>
      <w:r w:rsidR="00454BD6">
        <w:t>.</w:t>
      </w:r>
    </w:p>
    <w:p w14:paraId="35BABBC7" w14:textId="77777777" w:rsidR="00454BD6" w:rsidRDefault="00454BD6" w:rsidP="00454BD6">
      <w:pPr>
        <w:pStyle w:val="ListParagraph"/>
        <w:tabs>
          <w:tab w:val="left" w:pos="1671"/>
        </w:tabs>
      </w:pPr>
    </w:p>
    <w:p w14:paraId="146E5AF4" w14:textId="77777777" w:rsidR="00B94A46" w:rsidRDefault="00B94A46" w:rsidP="00B94A46">
      <w:pPr>
        <w:pStyle w:val="ListParagraph"/>
        <w:tabs>
          <w:tab w:val="left" w:pos="1671"/>
        </w:tabs>
      </w:pPr>
    </w:p>
    <w:p w14:paraId="771F97CE" w14:textId="364DE423" w:rsidR="00B94A46" w:rsidRDefault="00454BD6" w:rsidP="00B94A46">
      <w:pPr>
        <w:pStyle w:val="ListParagraph"/>
        <w:tabs>
          <w:tab w:val="left" w:pos="1671"/>
        </w:tabs>
      </w:pPr>
      <w:r>
        <w:t xml:space="preserve">Answer: </w:t>
      </w:r>
      <w:r w:rsidR="00400661">
        <w:t>(</w:t>
      </w:r>
      <w:proofErr w:type="gramStart"/>
      <w:r w:rsidR="00400661">
        <w:t>a)</w:t>
      </w:r>
      <w:r w:rsidR="00CD3F63">
        <w:t xml:space="preserve">  </w:t>
      </w:r>
      <w:r w:rsidR="00400661">
        <w:t>char</w:t>
      </w:r>
      <w:proofErr w:type="gramEnd"/>
      <w:r w:rsidR="00400661">
        <w:t xml:space="preserve"> option;</w:t>
      </w:r>
    </w:p>
    <w:p w14:paraId="53D003D6" w14:textId="54609B54" w:rsidR="00400661" w:rsidRDefault="00400661" w:rsidP="00B94A46">
      <w:pPr>
        <w:pStyle w:val="ListParagraph"/>
        <w:tabs>
          <w:tab w:val="left" w:pos="1671"/>
        </w:tabs>
      </w:pPr>
      <w:r>
        <w:t>(b)</w:t>
      </w:r>
      <w:r w:rsidR="00CD3F63">
        <w:t xml:space="preserve"> int sum=0;</w:t>
      </w:r>
    </w:p>
    <w:p w14:paraId="68BF8976" w14:textId="6B493250" w:rsidR="00CD3F63" w:rsidRDefault="00CD3F63" w:rsidP="00CD3F63">
      <w:pPr>
        <w:pStyle w:val="ListParagraph"/>
        <w:tabs>
          <w:tab w:val="left" w:pos="1671"/>
        </w:tabs>
      </w:pPr>
      <w:r>
        <w:t>(</w:t>
      </w:r>
      <w:proofErr w:type="gramStart"/>
      <w:r>
        <w:t>c )</w:t>
      </w:r>
      <w:proofErr w:type="gramEnd"/>
      <w:r>
        <w:t xml:space="preserve"> float</w:t>
      </w:r>
      <w:r w:rsidR="00454BD6">
        <w:t xml:space="preserve"> product=1.0;</w:t>
      </w:r>
    </w:p>
    <w:p w14:paraId="5E4591D6" w14:textId="77777777" w:rsidR="00454BD6" w:rsidRDefault="00454BD6" w:rsidP="00CD3F63">
      <w:pPr>
        <w:pStyle w:val="ListParagraph"/>
        <w:tabs>
          <w:tab w:val="left" w:pos="1671"/>
        </w:tabs>
      </w:pPr>
    </w:p>
    <w:p w14:paraId="39328D90" w14:textId="77777777" w:rsidR="00454BD6" w:rsidRDefault="00454BD6" w:rsidP="00CD3F63">
      <w:pPr>
        <w:pStyle w:val="ListParagraph"/>
        <w:tabs>
          <w:tab w:val="left" w:pos="1671"/>
        </w:tabs>
      </w:pPr>
    </w:p>
    <w:p w14:paraId="3BE4BB6B" w14:textId="77777777" w:rsidR="00454BD6" w:rsidRDefault="00454BD6" w:rsidP="00CD3F63">
      <w:pPr>
        <w:pStyle w:val="ListParagraph"/>
        <w:tabs>
          <w:tab w:val="left" w:pos="1671"/>
        </w:tabs>
      </w:pPr>
    </w:p>
    <w:p w14:paraId="09CEB458" w14:textId="10A0084E" w:rsidR="00765638" w:rsidRDefault="00454BD6" w:rsidP="00765638">
      <w:pPr>
        <w:tabs>
          <w:tab w:val="left" w:pos="1671"/>
        </w:tabs>
      </w:pPr>
      <w:r>
        <w:t>Q</w:t>
      </w:r>
      <w:r w:rsidR="009F6965">
        <w:t xml:space="preserve">21. Write a program that read </w:t>
      </w:r>
      <w:r w:rsidR="000A7A0D">
        <w:t xml:space="preserve">nine </w:t>
      </w:r>
      <w:proofErr w:type="gramStart"/>
      <w:r w:rsidR="000A7A0D">
        <w:t>integer</w:t>
      </w:r>
      <w:proofErr w:type="gramEnd"/>
      <w:r w:rsidR="000A7A0D">
        <w:t xml:space="preserve">. Display these numbers by printing three numbers in a </w:t>
      </w:r>
      <w:r w:rsidR="00492FB2">
        <w:t>line separated by commas.</w:t>
      </w:r>
    </w:p>
    <w:p w14:paraId="017B0439" w14:textId="77777777" w:rsidR="007448A2" w:rsidRDefault="007448A2" w:rsidP="007448A2">
      <w:pPr>
        <w:tabs>
          <w:tab w:val="left" w:pos="1671"/>
        </w:tabs>
      </w:pPr>
      <w:r>
        <w:t>#include &lt;</w:t>
      </w:r>
      <w:proofErr w:type="spellStart"/>
      <w:r>
        <w:t>stdio.h</w:t>
      </w:r>
      <w:proofErr w:type="spellEnd"/>
      <w:r>
        <w:t>&gt;</w:t>
      </w:r>
    </w:p>
    <w:p w14:paraId="675D9E40" w14:textId="77777777" w:rsidR="007448A2" w:rsidRDefault="007448A2" w:rsidP="007448A2">
      <w:pPr>
        <w:tabs>
          <w:tab w:val="left" w:pos="1671"/>
        </w:tabs>
      </w:pPr>
    </w:p>
    <w:p w14:paraId="0D8CE927" w14:textId="77777777" w:rsidR="007448A2" w:rsidRDefault="007448A2" w:rsidP="007448A2">
      <w:pPr>
        <w:tabs>
          <w:tab w:val="left" w:pos="1671"/>
        </w:tabs>
      </w:pPr>
      <w:r>
        <w:t xml:space="preserve">int </w:t>
      </w:r>
      <w:proofErr w:type="gramStart"/>
      <w:r>
        <w:t>main(</w:t>
      </w:r>
      <w:proofErr w:type="gramEnd"/>
      <w:r>
        <w:t>) {</w:t>
      </w:r>
    </w:p>
    <w:p w14:paraId="00D93144" w14:textId="68919FED" w:rsidR="007448A2" w:rsidRDefault="007448A2" w:rsidP="007448A2">
      <w:pPr>
        <w:tabs>
          <w:tab w:val="left" w:pos="1671"/>
        </w:tabs>
      </w:pPr>
      <w:r>
        <w:t xml:space="preserve">    int </w:t>
      </w:r>
      <w:proofErr w:type="gramStart"/>
      <w:r>
        <w:t>numbers[</w:t>
      </w:r>
      <w:proofErr w:type="gramEnd"/>
      <w:r>
        <w:t>9];</w:t>
      </w:r>
    </w:p>
    <w:p w14:paraId="2743B84D" w14:textId="77777777" w:rsidR="007448A2" w:rsidRDefault="007448A2" w:rsidP="007448A2">
      <w:pPr>
        <w:tabs>
          <w:tab w:val="left" w:pos="1671"/>
        </w:tabs>
      </w:pPr>
      <w:r>
        <w:t xml:space="preserve">    </w:t>
      </w:r>
      <w:proofErr w:type="spellStart"/>
      <w:proofErr w:type="gramStart"/>
      <w:r>
        <w:t>printf</w:t>
      </w:r>
      <w:proofErr w:type="spellEnd"/>
      <w:r>
        <w:t>(</w:t>
      </w:r>
      <w:proofErr w:type="gramEnd"/>
      <w:r>
        <w:t>"Enter nine integers, one at a time:\n");</w:t>
      </w:r>
    </w:p>
    <w:p w14:paraId="6C021718" w14:textId="721EBD13" w:rsidR="007448A2" w:rsidRDefault="007448A2" w:rsidP="007448A2">
      <w:pPr>
        <w:tabs>
          <w:tab w:val="left" w:pos="1671"/>
        </w:tabs>
      </w:pPr>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xml:space="preserve">++) </w:t>
      </w:r>
    </w:p>
    <w:p w14:paraId="57C0E4C5" w14:textId="20488780" w:rsidR="007448A2" w:rsidRDefault="007448A2" w:rsidP="007448A2">
      <w:pPr>
        <w:tabs>
          <w:tab w:val="left" w:pos="1671"/>
        </w:tabs>
      </w:pPr>
      <w:r>
        <w:t xml:space="preserve">      </w:t>
      </w:r>
      <w:proofErr w:type="gramStart"/>
      <w:r w:rsidR="00A1490B">
        <w:t>{</w:t>
      </w:r>
      <w:r>
        <w:t xml:space="preserve">  </w:t>
      </w:r>
      <w:proofErr w:type="spellStart"/>
      <w:r>
        <w:t>scanf</w:t>
      </w:r>
      <w:proofErr w:type="spellEnd"/>
      <w:proofErr w:type="gramEnd"/>
      <w:r>
        <w:t>("%d", &amp;numbers[</w:t>
      </w:r>
      <w:proofErr w:type="spellStart"/>
      <w:r>
        <w:t>i</w:t>
      </w:r>
      <w:proofErr w:type="spellEnd"/>
      <w:r>
        <w:t>])</w:t>
      </w:r>
      <w:r w:rsidR="00A1490B">
        <w:t>;}</w:t>
      </w:r>
    </w:p>
    <w:p w14:paraId="1E154FA8" w14:textId="77777777" w:rsidR="007448A2" w:rsidRDefault="007448A2" w:rsidP="007448A2">
      <w:pPr>
        <w:tabs>
          <w:tab w:val="left" w:pos="1671"/>
        </w:tabs>
      </w:pPr>
      <w:r>
        <w:t xml:space="preserve">    </w:t>
      </w:r>
      <w:proofErr w:type="spellStart"/>
      <w:proofErr w:type="gramStart"/>
      <w:r>
        <w:t>printf</w:t>
      </w:r>
      <w:proofErr w:type="spellEnd"/>
      <w:r>
        <w:t>(</w:t>
      </w:r>
      <w:proofErr w:type="gramEnd"/>
      <w:r>
        <w:t>"Numbers in groups of three separated by commas:\n");</w:t>
      </w:r>
    </w:p>
    <w:p w14:paraId="329D9DB3" w14:textId="77777777" w:rsidR="007448A2" w:rsidRDefault="007448A2" w:rsidP="007448A2">
      <w:pPr>
        <w:tabs>
          <w:tab w:val="left" w:pos="1671"/>
        </w:tabs>
      </w:pPr>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63B7A24F" w14:textId="77777777" w:rsidR="007448A2" w:rsidRDefault="007448A2" w:rsidP="007448A2">
      <w:pPr>
        <w:tabs>
          <w:tab w:val="left" w:pos="1671"/>
        </w:tabs>
      </w:pPr>
      <w:r>
        <w:t xml:space="preserve">        </w:t>
      </w:r>
      <w:proofErr w:type="spellStart"/>
      <w:proofErr w:type="gramStart"/>
      <w:r>
        <w:t>printf</w:t>
      </w:r>
      <w:proofErr w:type="spellEnd"/>
      <w:r>
        <w:t>(</w:t>
      </w:r>
      <w:proofErr w:type="gramEnd"/>
      <w:r>
        <w:t>"%d", numbers[</w:t>
      </w:r>
      <w:proofErr w:type="spellStart"/>
      <w:r>
        <w:t>i</w:t>
      </w:r>
      <w:proofErr w:type="spellEnd"/>
      <w:r>
        <w:t>]);</w:t>
      </w:r>
    </w:p>
    <w:p w14:paraId="5B2F48B7" w14:textId="084C32EF" w:rsidR="007448A2" w:rsidRDefault="007448A2" w:rsidP="007448A2">
      <w:pPr>
        <w:tabs>
          <w:tab w:val="left" w:pos="1671"/>
        </w:tabs>
      </w:pPr>
      <w:r>
        <w:t xml:space="preserve">        if (</w:t>
      </w:r>
      <w:proofErr w:type="spellStart"/>
      <w:r>
        <w:t>i</w:t>
      </w:r>
      <w:proofErr w:type="spellEnd"/>
      <w:r>
        <w:t xml:space="preserve"> % 3 == 2) </w:t>
      </w:r>
    </w:p>
    <w:p w14:paraId="40057404" w14:textId="6E4AC05B" w:rsidR="007448A2" w:rsidRDefault="007448A2" w:rsidP="007448A2">
      <w:pPr>
        <w:tabs>
          <w:tab w:val="left" w:pos="1671"/>
        </w:tabs>
      </w:pPr>
      <w:r>
        <w:t xml:space="preserve">           </w:t>
      </w:r>
      <w:proofErr w:type="gramStart"/>
      <w:r w:rsidR="00A1490B">
        <w:t>{</w:t>
      </w:r>
      <w:r>
        <w:t xml:space="preserve"> </w:t>
      </w:r>
      <w:proofErr w:type="spellStart"/>
      <w:r>
        <w:t>printf</w:t>
      </w:r>
      <w:proofErr w:type="spellEnd"/>
      <w:proofErr w:type="gramEnd"/>
      <w:r>
        <w:t>(",\n");</w:t>
      </w:r>
      <w:r w:rsidR="00A1490B">
        <w:t>}</w:t>
      </w:r>
    </w:p>
    <w:p w14:paraId="2C4087A2" w14:textId="2E2AB0E7" w:rsidR="007448A2" w:rsidRDefault="007448A2" w:rsidP="007448A2">
      <w:pPr>
        <w:tabs>
          <w:tab w:val="left" w:pos="1671"/>
        </w:tabs>
      </w:pPr>
      <w:r>
        <w:t xml:space="preserve">         else </w:t>
      </w:r>
    </w:p>
    <w:p w14:paraId="13EECCC3" w14:textId="5C8979A9" w:rsidR="00A1490B" w:rsidRDefault="007448A2" w:rsidP="007448A2">
      <w:pPr>
        <w:tabs>
          <w:tab w:val="left" w:pos="1671"/>
        </w:tabs>
      </w:pPr>
      <w:r>
        <w:t xml:space="preserve">        </w:t>
      </w:r>
      <w:proofErr w:type="gramStart"/>
      <w:r w:rsidR="00A1490B">
        <w:t>{</w:t>
      </w:r>
      <w:r>
        <w:t xml:space="preserve"> </w:t>
      </w:r>
      <w:proofErr w:type="spellStart"/>
      <w:r>
        <w:t>printf</w:t>
      </w:r>
      <w:proofErr w:type="spellEnd"/>
      <w:proofErr w:type="gramEnd"/>
      <w:r>
        <w:t>(", ");</w:t>
      </w:r>
    </w:p>
    <w:p w14:paraId="5B14DE5D" w14:textId="210D3784" w:rsidR="007448A2" w:rsidRDefault="007448A2" w:rsidP="007448A2">
      <w:pPr>
        <w:tabs>
          <w:tab w:val="left" w:pos="1671"/>
        </w:tabs>
      </w:pPr>
      <w:r>
        <w:t>return 0;</w:t>
      </w:r>
      <w:r w:rsidR="00A1490B">
        <w:t>}</w:t>
      </w:r>
    </w:p>
    <w:p w14:paraId="1ABD195B" w14:textId="131784BE" w:rsidR="007448A2" w:rsidRDefault="007448A2" w:rsidP="007448A2">
      <w:pPr>
        <w:tabs>
          <w:tab w:val="left" w:pos="1671"/>
        </w:tabs>
      </w:pPr>
    </w:p>
    <w:p w14:paraId="6D11C641" w14:textId="370329F3" w:rsidR="007448A2" w:rsidRDefault="00582E12" w:rsidP="007448A2">
      <w:pPr>
        <w:tabs>
          <w:tab w:val="left" w:pos="1671"/>
        </w:tabs>
      </w:pPr>
      <w:r>
        <w:t xml:space="preserve">Q22. </w:t>
      </w:r>
      <w:r w:rsidR="00255CC8">
        <w:t>Wha</w:t>
      </w:r>
      <w:r w:rsidR="00C57870">
        <w:t>t</w:t>
      </w:r>
      <w:r w:rsidR="00255CC8">
        <w:t xml:space="preserve"> are the header files and w</w:t>
      </w:r>
      <w:r w:rsidR="00C57870">
        <w:t>hat are its uses in c programming</w:t>
      </w:r>
      <w:r w:rsidR="00696407">
        <w:t>?</w:t>
      </w:r>
    </w:p>
    <w:p w14:paraId="30BD2D3C" w14:textId="754FFEBA" w:rsidR="00CA2034" w:rsidRDefault="00E9492A" w:rsidP="007448A2">
      <w:pPr>
        <w:tabs>
          <w:tab w:val="left" w:pos="1671"/>
        </w:tabs>
      </w:pPr>
      <w:r>
        <w:lastRenderedPageBreak/>
        <w:t xml:space="preserve">Answer: </w:t>
      </w:r>
      <w:r w:rsidR="00D507AA">
        <w:t xml:space="preserve">header files are predefined libraries </w:t>
      </w:r>
      <w:r w:rsidR="004720FC">
        <w:t xml:space="preserve">and we </w:t>
      </w:r>
      <w:proofErr w:type="gramStart"/>
      <w:r w:rsidR="004720FC">
        <w:t>use  them</w:t>
      </w:r>
      <w:proofErr w:type="gramEnd"/>
      <w:r w:rsidR="004720FC">
        <w:t xml:space="preserve"> in c programming to </w:t>
      </w:r>
      <w:r w:rsidR="009C0006">
        <w:t xml:space="preserve">use </w:t>
      </w:r>
      <w:r w:rsidR="00CA2034">
        <w:t xml:space="preserve">many functions like </w:t>
      </w:r>
      <w:proofErr w:type="spellStart"/>
      <w:r w:rsidR="00CA2034">
        <w:t>printf</w:t>
      </w:r>
      <w:proofErr w:type="spellEnd"/>
      <w:r w:rsidR="00CA2034">
        <w:t xml:space="preserve">(), </w:t>
      </w:r>
      <w:proofErr w:type="spellStart"/>
      <w:r w:rsidR="00CA2034">
        <w:t>scanf</w:t>
      </w:r>
      <w:proofErr w:type="spellEnd"/>
      <w:r w:rsidR="00CA2034">
        <w:t>()</w:t>
      </w:r>
      <w:r w:rsidR="00E5100E">
        <w:t xml:space="preserve"> because they  are defined in these libraries.</w:t>
      </w:r>
    </w:p>
    <w:p w14:paraId="53C64B12" w14:textId="77777777" w:rsidR="00A1490B" w:rsidRDefault="00A1490B" w:rsidP="007448A2">
      <w:pPr>
        <w:tabs>
          <w:tab w:val="left" w:pos="1671"/>
        </w:tabs>
      </w:pPr>
    </w:p>
    <w:p w14:paraId="61484682" w14:textId="77777777" w:rsidR="00A1490B" w:rsidRDefault="00A1490B" w:rsidP="007448A2">
      <w:pPr>
        <w:tabs>
          <w:tab w:val="left" w:pos="1671"/>
        </w:tabs>
      </w:pPr>
    </w:p>
    <w:p w14:paraId="59246F1C" w14:textId="3B00CEDF" w:rsidR="006F2959" w:rsidRDefault="006F2959" w:rsidP="007448A2">
      <w:pPr>
        <w:tabs>
          <w:tab w:val="left" w:pos="1671"/>
        </w:tabs>
      </w:pPr>
      <w:r>
        <w:t>Q23. What will we the output of the following program</w:t>
      </w:r>
      <w:r w:rsidR="004458A3">
        <w:t>?</w:t>
      </w:r>
    </w:p>
    <w:p w14:paraId="73D51102" w14:textId="2EBBCADD" w:rsidR="004458A3" w:rsidRDefault="004458A3" w:rsidP="007448A2">
      <w:pPr>
        <w:tabs>
          <w:tab w:val="left" w:pos="1671"/>
        </w:tabs>
      </w:pPr>
      <w:r>
        <w:t>#include&lt;stdio.h&gt;</w:t>
      </w:r>
    </w:p>
    <w:p w14:paraId="56F208C6" w14:textId="0103B7FD" w:rsidR="004458A3" w:rsidRDefault="004458A3" w:rsidP="007448A2">
      <w:pPr>
        <w:tabs>
          <w:tab w:val="left" w:pos="1671"/>
        </w:tabs>
      </w:pPr>
      <w:r>
        <w:t xml:space="preserve">Int </w:t>
      </w:r>
      <w:proofErr w:type="gramStart"/>
      <w:r>
        <w:t>main(</w:t>
      </w:r>
      <w:proofErr w:type="gramEnd"/>
      <w:r>
        <w:t>)</w:t>
      </w:r>
    </w:p>
    <w:p w14:paraId="121D47CA" w14:textId="424844E4" w:rsidR="004458A3" w:rsidRDefault="004458A3" w:rsidP="007448A2">
      <w:pPr>
        <w:tabs>
          <w:tab w:val="left" w:pos="1671"/>
        </w:tabs>
      </w:pPr>
      <w:r>
        <w:t xml:space="preserve">{int </w:t>
      </w:r>
      <w:proofErr w:type="spellStart"/>
      <w:r>
        <w:t>num</w:t>
      </w:r>
      <w:proofErr w:type="spellEnd"/>
      <w:r>
        <w:t>=0.70;</w:t>
      </w:r>
    </w:p>
    <w:p w14:paraId="18C6D2A5" w14:textId="3EE0FAE9" w:rsidR="004458A3" w:rsidRDefault="004458A3" w:rsidP="007448A2">
      <w:pPr>
        <w:tabs>
          <w:tab w:val="left" w:pos="1671"/>
        </w:tabs>
      </w:pPr>
      <w:proofErr w:type="spellStart"/>
      <w:r>
        <w:t>Printf</w:t>
      </w:r>
      <w:proofErr w:type="spellEnd"/>
      <w:r w:rsidR="00A070B1">
        <w:t>(“%d\</w:t>
      </w:r>
      <w:proofErr w:type="spellStart"/>
      <w:r w:rsidR="00A070B1">
        <w:t>t%</w:t>
      </w:r>
      <w:r w:rsidR="00C75315">
        <w:t>o</w:t>
      </w:r>
      <w:proofErr w:type="spellEnd"/>
      <w:r w:rsidR="00C75315">
        <w:t>\</w:t>
      </w:r>
      <w:proofErr w:type="spellStart"/>
      <w:r w:rsidR="00C75315">
        <w:t>t%x</w:t>
      </w:r>
      <w:proofErr w:type="spellEnd"/>
      <w:proofErr w:type="gramStart"/>
      <w:r w:rsidR="00C75315">
        <w:t>”,</w:t>
      </w:r>
      <w:proofErr w:type="spellStart"/>
      <w:r w:rsidR="00C75315">
        <w:t>num</w:t>
      </w:r>
      <w:proofErr w:type="gramEnd"/>
      <w:r w:rsidR="00C75315">
        <w:t>,num,num</w:t>
      </w:r>
      <w:proofErr w:type="spellEnd"/>
      <w:r w:rsidR="00C75315">
        <w:t>);</w:t>
      </w:r>
      <w:r w:rsidR="00A1490B">
        <w:t>}</w:t>
      </w:r>
    </w:p>
    <w:p w14:paraId="2E9CD4E7" w14:textId="3E9665B9" w:rsidR="008E5E17" w:rsidRDefault="008E5E17" w:rsidP="007448A2">
      <w:pPr>
        <w:tabs>
          <w:tab w:val="left" w:pos="1671"/>
        </w:tabs>
      </w:pPr>
      <w:r>
        <w:t>Answer: output will be 0,0,0.</w:t>
      </w:r>
    </w:p>
    <w:p w14:paraId="25351DD5" w14:textId="77777777" w:rsidR="00A1490B" w:rsidRDefault="00A1490B" w:rsidP="007448A2">
      <w:pPr>
        <w:tabs>
          <w:tab w:val="left" w:pos="1671"/>
        </w:tabs>
      </w:pPr>
    </w:p>
    <w:p w14:paraId="2A4A0A5A" w14:textId="77777777" w:rsidR="00A1490B" w:rsidRDefault="00A1490B" w:rsidP="007448A2">
      <w:pPr>
        <w:tabs>
          <w:tab w:val="left" w:pos="1671"/>
        </w:tabs>
      </w:pPr>
    </w:p>
    <w:p w14:paraId="0777E432" w14:textId="42E0F6EA" w:rsidR="008E5E17" w:rsidRDefault="008E5E17" w:rsidP="007448A2">
      <w:pPr>
        <w:tabs>
          <w:tab w:val="left" w:pos="1671"/>
        </w:tabs>
      </w:pPr>
      <w:r>
        <w:t xml:space="preserve">Q24. </w:t>
      </w:r>
      <w:r w:rsidR="002256B3">
        <w:t xml:space="preserve">What will be the </w:t>
      </w:r>
      <w:r w:rsidR="008D75E0">
        <w:t>output of the following program?</w:t>
      </w:r>
    </w:p>
    <w:p w14:paraId="39AA88DA" w14:textId="58B552E2" w:rsidR="008D75E0" w:rsidRDefault="00FB39C2" w:rsidP="007448A2">
      <w:pPr>
        <w:tabs>
          <w:tab w:val="left" w:pos="1671"/>
        </w:tabs>
      </w:pPr>
      <w:r>
        <w:t>#include&lt;stdio.h&gt;</w:t>
      </w:r>
    </w:p>
    <w:p w14:paraId="1DA66BD4" w14:textId="0C4C6F6A" w:rsidR="00FB39C2" w:rsidRDefault="00FB39C2" w:rsidP="007448A2">
      <w:pPr>
        <w:tabs>
          <w:tab w:val="left" w:pos="1671"/>
        </w:tabs>
      </w:pPr>
      <w:r>
        <w:t xml:space="preserve">Void </w:t>
      </w:r>
      <w:proofErr w:type="gramStart"/>
      <w:r>
        <w:t>main(</w:t>
      </w:r>
      <w:proofErr w:type="gramEnd"/>
      <w:r>
        <w:t>)</w:t>
      </w:r>
    </w:p>
    <w:p w14:paraId="18612BF7" w14:textId="66C62D81" w:rsidR="00FB39C2" w:rsidRDefault="00FB39C2" w:rsidP="007448A2">
      <w:pPr>
        <w:tabs>
          <w:tab w:val="left" w:pos="1671"/>
        </w:tabs>
      </w:pPr>
      <w:r>
        <w:t xml:space="preserve">{int x= </w:t>
      </w:r>
      <w:proofErr w:type="spellStart"/>
      <w:proofErr w:type="gramStart"/>
      <w:r w:rsidR="00FF0241">
        <w:t>printf</w:t>
      </w:r>
      <w:proofErr w:type="spellEnd"/>
      <w:r w:rsidR="00FF0241">
        <w:t>(</w:t>
      </w:r>
      <w:proofErr w:type="gramEnd"/>
      <w:r w:rsidR="00FF0241">
        <w:t>“GLA UNIVERSITY”);</w:t>
      </w:r>
    </w:p>
    <w:p w14:paraId="5222832E" w14:textId="2EA197F7" w:rsidR="00FF0241" w:rsidRDefault="00FF0241" w:rsidP="007448A2">
      <w:pPr>
        <w:tabs>
          <w:tab w:val="left" w:pos="1671"/>
        </w:tabs>
      </w:pPr>
      <w:proofErr w:type="spellStart"/>
      <w:r>
        <w:t>Printf</w:t>
      </w:r>
      <w:proofErr w:type="spellEnd"/>
      <w:r>
        <w:t>(</w:t>
      </w:r>
      <w:r w:rsidR="000B20EA">
        <w:t>“</w:t>
      </w:r>
      <w:r>
        <w:t>%</w:t>
      </w:r>
      <w:proofErr w:type="spellStart"/>
      <w:r>
        <w:t>d</w:t>
      </w:r>
      <w:proofErr w:type="gramStart"/>
      <w:r w:rsidR="000B20EA">
        <w:t>”,x</w:t>
      </w:r>
      <w:proofErr w:type="spellEnd"/>
      <w:proofErr w:type="gramEnd"/>
      <w:r w:rsidR="00301AF7">
        <w:t>);</w:t>
      </w:r>
      <w:r w:rsidR="00A1490B">
        <w:t>}</w:t>
      </w:r>
    </w:p>
    <w:p w14:paraId="43BEB727" w14:textId="01D22C13" w:rsidR="004F79E7" w:rsidRDefault="004F79E7" w:rsidP="007448A2">
      <w:pPr>
        <w:tabs>
          <w:tab w:val="left" w:pos="1671"/>
        </w:tabs>
      </w:pPr>
      <w:r>
        <w:t xml:space="preserve">Answer: output will be </w:t>
      </w:r>
      <w:r w:rsidR="00C1170B">
        <w:t>GLA UNIVERSITY14</w:t>
      </w:r>
    </w:p>
    <w:p w14:paraId="6802E19F" w14:textId="77777777" w:rsidR="00A1490B" w:rsidRDefault="00A1490B" w:rsidP="007448A2">
      <w:pPr>
        <w:tabs>
          <w:tab w:val="left" w:pos="1671"/>
        </w:tabs>
      </w:pPr>
    </w:p>
    <w:p w14:paraId="1583E517" w14:textId="77777777" w:rsidR="00A1490B" w:rsidRDefault="00A1490B" w:rsidP="007448A2">
      <w:pPr>
        <w:tabs>
          <w:tab w:val="left" w:pos="1671"/>
        </w:tabs>
      </w:pPr>
    </w:p>
    <w:p w14:paraId="2DC622DD" w14:textId="0E25D1F2" w:rsidR="00C1170B" w:rsidRDefault="004E1E52" w:rsidP="007448A2">
      <w:pPr>
        <w:tabs>
          <w:tab w:val="left" w:pos="1671"/>
        </w:tabs>
      </w:pPr>
      <w:r>
        <w:t xml:space="preserve">Q25. </w:t>
      </w:r>
      <w:r w:rsidR="00C47327">
        <w:t>What are library functions? List any four library functions.</w:t>
      </w:r>
    </w:p>
    <w:p w14:paraId="335FA77D" w14:textId="58B72BEC" w:rsidR="006272C0" w:rsidRDefault="006272C0" w:rsidP="007448A2">
      <w:pPr>
        <w:tabs>
          <w:tab w:val="left" w:pos="1671"/>
        </w:tabs>
      </w:pPr>
      <w:r>
        <w:t>Answer:</w:t>
      </w:r>
      <w:r w:rsidR="00EC540B">
        <w:t xml:space="preserve"> </w:t>
      </w:r>
      <w:r w:rsidR="002E0101">
        <w:t xml:space="preserve"> </w:t>
      </w:r>
      <w:r>
        <w:t xml:space="preserve">library functions are </w:t>
      </w:r>
      <w:proofErr w:type="spellStart"/>
      <w:proofErr w:type="gramStart"/>
      <w:r>
        <w:t>printf</w:t>
      </w:r>
      <w:proofErr w:type="spellEnd"/>
      <w:r>
        <w:t>(</w:t>
      </w:r>
      <w:proofErr w:type="gramEnd"/>
      <w:r>
        <w:t>),</w:t>
      </w:r>
      <w:r w:rsidR="002E0101">
        <w:t xml:space="preserve"> </w:t>
      </w:r>
      <w:proofErr w:type="spellStart"/>
      <w:r>
        <w:t>scanf</w:t>
      </w:r>
      <w:proofErr w:type="spellEnd"/>
      <w:r>
        <w:t>(),</w:t>
      </w:r>
      <w:r w:rsidR="002E0101">
        <w:t xml:space="preserve"> </w:t>
      </w:r>
      <w:proofErr w:type="spellStart"/>
      <w:r w:rsidR="00EC540B">
        <w:t>strlen</w:t>
      </w:r>
      <w:proofErr w:type="spellEnd"/>
      <w:r w:rsidR="00EC540B">
        <w:t xml:space="preserve">(), </w:t>
      </w:r>
      <w:r w:rsidR="002E0101">
        <w:t xml:space="preserve"> </w:t>
      </w:r>
      <w:r w:rsidR="00EC540B">
        <w:t>sqrt().</w:t>
      </w:r>
    </w:p>
    <w:p w14:paraId="760E2228" w14:textId="77777777" w:rsidR="007448A2" w:rsidRDefault="007448A2" w:rsidP="00765638">
      <w:pPr>
        <w:tabs>
          <w:tab w:val="left" w:pos="1671"/>
        </w:tabs>
      </w:pPr>
    </w:p>
    <w:p w14:paraId="55FE2CBB" w14:textId="6C0FCDF8" w:rsidR="00EC540B" w:rsidRDefault="00EC540B" w:rsidP="00765638">
      <w:pPr>
        <w:tabs>
          <w:tab w:val="left" w:pos="1671"/>
        </w:tabs>
      </w:pPr>
      <w:r>
        <w:t>Q26</w:t>
      </w:r>
      <w:r w:rsidR="001079B2">
        <w:t>. What will be the output of the following program</w:t>
      </w:r>
      <w:r w:rsidR="00631B77">
        <w:t>?</w:t>
      </w:r>
    </w:p>
    <w:p w14:paraId="64628B86" w14:textId="4BFEA469" w:rsidR="00631B77" w:rsidRDefault="00631B77" w:rsidP="00765638">
      <w:pPr>
        <w:tabs>
          <w:tab w:val="left" w:pos="1671"/>
        </w:tabs>
      </w:pPr>
      <w:r>
        <w:t>#include&lt;stdio.h&gt;</w:t>
      </w:r>
    </w:p>
    <w:p w14:paraId="4EDDBD2D" w14:textId="6EDEC39D" w:rsidR="00625BF5" w:rsidRDefault="00625BF5" w:rsidP="00765638">
      <w:pPr>
        <w:tabs>
          <w:tab w:val="left" w:pos="1671"/>
        </w:tabs>
      </w:pPr>
      <w:r>
        <w:t xml:space="preserve">Void </w:t>
      </w:r>
      <w:proofErr w:type="gramStart"/>
      <w:r>
        <w:t>main(</w:t>
      </w:r>
      <w:proofErr w:type="gramEnd"/>
      <w:r>
        <w:t>)</w:t>
      </w:r>
    </w:p>
    <w:p w14:paraId="5F2CCAFB" w14:textId="5E282280" w:rsidR="00625BF5" w:rsidRDefault="00625BF5" w:rsidP="00765638">
      <w:pPr>
        <w:tabs>
          <w:tab w:val="left" w:pos="1671"/>
        </w:tabs>
      </w:pPr>
      <w:r>
        <w:t>{int x=</w:t>
      </w:r>
      <w:proofErr w:type="spellStart"/>
      <w:proofErr w:type="gramStart"/>
      <w:r>
        <w:t>printf</w:t>
      </w:r>
      <w:proofErr w:type="spellEnd"/>
      <w:r>
        <w:t>(</w:t>
      </w:r>
      <w:proofErr w:type="gramEnd"/>
      <w:r>
        <w:t xml:space="preserve">“c is placement oriented language”) – </w:t>
      </w:r>
      <w:proofErr w:type="spellStart"/>
      <w:r>
        <w:t>printf</w:t>
      </w:r>
      <w:proofErr w:type="spellEnd"/>
      <w:r>
        <w:t>(“hi”);</w:t>
      </w:r>
    </w:p>
    <w:p w14:paraId="2B6613A8" w14:textId="77777777" w:rsidR="00B927AD" w:rsidRDefault="00625BF5" w:rsidP="00B927AD">
      <w:pPr>
        <w:tabs>
          <w:tab w:val="left" w:pos="1671"/>
        </w:tabs>
      </w:pPr>
      <w:proofErr w:type="spellStart"/>
      <w:proofErr w:type="gramStart"/>
      <w:r>
        <w:t>Printf</w:t>
      </w:r>
      <w:proofErr w:type="spellEnd"/>
      <w:r>
        <w:t>(</w:t>
      </w:r>
      <w:proofErr w:type="gramEnd"/>
      <w:r>
        <w:t xml:space="preserve">“%d %o %x”, </w:t>
      </w:r>
      <w:proofErr w:type="spellStart"/>
      <w:r>
        <w:t>x,x,x</w:t>
      </w:r>
      <w:proofErr w:type="spellEnd"/>
      <w:r>
        <w:t>);</w:t>
      </w:r>
      <w:r w:rsidR="00A1490B">
        <w:t>}</w:t>
      </w:r>
    </w:p>
    <w:p w14:paraId="1B323C91" w14:textId="77777777" w:rsidR="00281647" w:rsidRDefault="00625BF5" w:rsidP="00281647">
      <w:pPr>
        <w:tabs>
          <w:tab w:val="left" w:pos="1671"/>
        </w:tabs>
      </w:pPr>
      <w:r>
        <w:t xml:space="preserve">Answer: output will </w:t>
      </w:r>
      <w:proofErr w:type="gramStart"/>
      <w:r>
        <w:t>be:</w:t>
      </w:r>
      <w:r w:rsidR="00B927AD">
        <w:t>-</w:t>
      </w:r>
      <w:proofErr w:type="gramEnd"/>
    </w:p>
    <w:p w14:paraId="323B6B05" w14:textId="01BBC2F1" w:rsidR="00625BF5" w:rsidRDefault="00625BF5" w:rsidP="00281647">
      <w:pPr>
        <w:tabs>
          <w:tab w:val="left" w:pos="1671"/>
        </w:tabs>
      </w:pPr>
      <w:r w:rsidRPr="00625BF5">
        <w:t>c is placement oriented languagehi30 3</w:t>
      </w:r>
      <w:r w:rsidR="00BF53E0">
        <w:t>6 1e</w:t>
      </w:r>
    </w:p>
    <w:p w14:paraId="01486A5D" w14:textId="77777777" w:rsidR="00A450B3" w:rsidRDefault="00A450B3" w:rsidP="00625BF5">
      <w:pPr>
        <w:tabs>
          <w:tab w:val="left" w:pos="665"/>
        </w:tabs>
      </w:pPr>
    </w:p>
    <w:p w14:paraId="5689EC9F" w14:textId="72646DD2" w:rsidR="005F758E" w:rsidRDefault="005F758E" w:rsidP="00625BF5">
      <w:pPr>
        <w:tabs>
          <w:tab w:val="left" w:pos="665"/>
        </w:tabs>
      </w:pPr>
      <w:r>
        <w:lastRenderedPageBreak/>
        <w:t xml:space="preserve">Q27. What is the </w:t>
      </w:r>
      <w:r w:rsidR="00911298">
        <w:t>meaning of the statement?</w:t>
      </w:r>
    </w:p>
    <w:p w14:paraId="5A6477CC" w14:textId="3F3C1699" w:rsidR="00911298" w:rsidRDefault="00911298" w:rsidP="00625BF5">
      <w:pPr>
        <w:tabs>
          <w:tab w:val="left" w:pos="665"/>
        </w:tabs>
      </w:pPr>
      <w:proofErr w:type="spellStart"/>
      <w:proofErr w:type="gramStart"/>
      <w:r>
        <w:t>Printf</w:t>
      </w:r>
      <w:proofErr w:type="spellEnd"/>
      <w:r>
        <w:t>(</w:t>
      </w:r>
      <w:proofErr w:type="gramEnd"/>
      <w:r>
        <w:t>“%</w:t>
      </w:r>
      <w:proofErr w:type="spellStart"/>
      <w:r>
        <w:t>d</w:t>
      </w:r>
      <w:r w:rsidR="00A83236">
        <w:t>,scanf</w:t>
      </w:r>
      <w:proofErr w:type="spellEnd"/>
      <w:r w:rsidR="00A83236">
        <w:t>(“%</w:t>
      </w:r>
      <w:proofErr w:type="spellStart"/>
      <w:r w:rsidR="00A83236">
        <w:t>d%d</w:t>
      </w:r>
      <w:proofErr w:type="spellEnd"/>
      <w:r w:rsidR="00983ABC">
        <w:t>”, &amp;</w:t>
      </w:r>
      <w:proofErr w:type="spellStart"/>
      <w:r w:rsidR="00983ABC">
        <w:t>a,&amp;b</w:t>
      </w:r>
      <w:proofErr w:type="spellEnd"/>
      <w:r w:rsidR="00983ABC">
        <w:t>));</w:t>
      </w:r>
    </w:p>
    <w:p w14:paraId="732FDB79" w14:textId="4E128D15" w:rsidR="00983ABC" w:rsidRDefault="00983ABC" w:rsidP="00625BF5">
      <w:pPr>
        <w:tabs>
          <w:tab w:val="left" w:pos="665"/>
        </w:tabs>
      </w:pPr>
      <w:r>
        <w:t>Answer:</w:t>
      </w:r>
      <w:r w:rsidR="002E60EE">
        <w:t xml:space="preserve"> statement print </w:t>
      </w:r>
      <w:r w:rsidR="00033CED">
        <w:t xml:space="preserve">number 2 to the console, indicating that two integers </w:t>
      </w:r>
      <w:r w:rsidR="00F45531">
        <w:t xml:space="preserve">were successfully read by </w:t>
      </w:r>
      <w:proofErr w:type="spellStart"/>
      <w:r w:rsidR="00F45531">
        <w:t>scanf</w:t>
      </w:r>
      <w:proofErr w:type="spellEnd"/>
      <w:r w:rsidR="00F45531">
        <w:t>.</w:t>
      </w:r>
    </w:p>
    <w:p w14:paraId="29922ED7" w14:textId="0DAC5893" w:rsidR="001B14A9" w:rsidRDefault="001B14A9" w:rsidP="00625BF5">
      <w:pPr>
        <w:tabs>
          <w:tab w:val="left" w:pos="665"/>
        </w:tabs>
      </w:pPr>
      <w:r>
        <w:t xml:space="preserve"> </w:t>
      </w:r>
    </w:p>
    <w:p w14:paraId="077A1E26" w14:textId="08E56236" w:rsidR="001B14A9" w:rsidRDefault="001B14A9" w:rsidP="00625BF5">
      <w:pPr>
        <w:tabs>
          <w:tab w:val="left" w:pos="665"/>
        </w:tabs>
      </w:pPr>
      <w:r>
        <w:t>Q28. What will be the output of the following program?</w:t>
      </w:r>
    </w:p>
    <w:p w14:paraId="78C17795" w14:textId="4B93BC04" w:rsidR="001B14A9" w:rsidRDefault="001B14A9" w:rsidP="00625BF5">
      <w:pPr>
        <w:tabs>
          <w:tab w:val="left" w:pos="665"/>
        </w:tabs>
      </w:pPr>
      <w:r>
        <w:t>#include&lt;stdio.h&gt;</w:t>
      </w:r>
    </w:p>
    <w:p w14:paraId="1CC01BEF" w14:textId="2E8D2038" w:rsidR="001B14A9" w:rsidRDefault="001B14A9" w:rsidP="00625BF5">
      <w:pPr>
        <w:tabs>
          <w:tab w:val="left" w:pos="665"/>
        </w:tabs>
      </w:pPr>
      <w:r>
        <w:t xml:space="preserve">Void </w:t>
      </w:r>
      <w:proofErr w:type="gramStart"/>
      <w:r>
        <w:t>main(</w:t>
      </w:r>
      <w:proofErr w:type="gramEnd"/>
      <w:r>
        <w:t>)</w:t>
      </w:r>
    </w:p>
    <w:p w14:paraId="321514CC" w14:textId="360ED837" w:rsidR="001B14A9" w:rsidRDefault="001B14A9" w:rsidP="00625BF5">
      <w:pPr>
        <w:tabs>
          <w:tab w:val="left" w:pos="665"/>
        </w:tabs>
      </w:pPr>
      <w:r>
        <w:t>{</w:t>
      </w:r>
      <w:proofErr w:type="spellStart"/>
      <w:proofErr w:type="gramStart"/>
      <w:r>
        <w:t>printf</w:t>
      </w:r>
      <w:proofErr w:type="spellEnd"/>
      <w:r>
        <w:t>(</w:t>
      </w:r>
      <w:proofErr w:type="gramEnd"/>
      <w:r>
        <w:t>“\”C%% FOR %% PLACEMENT\””);</w:t>
      </w:r>
      <w:r w:rsidR="00B927AD">
        <w:t>}</w:t>
      </w:r>
    </w:p>
    <w:p w14:paraId="3B7809B4" w14:textId="7CF92A4E" w:rsidR="001B14A9" w:rsidRDefault="001B14A9" w:rsidP="00625BF5">
      <w:pPr>
        <w:tabs>
          <w:tab w:val="left" w:pos="665"/>
        </w:tabs>
      </w:pPr>
      <w:r>
        <w:t>Answer: output will be:</w:t>
      </w:r>
    </w:p>
    <w:p w14:paraId="685CFA90" w14:textId="31BF6435" w:rsidR="001B14A9" w:rsidRDefault="001B14A9" w:rsidP="00625BF5">
      <w:pPr>
        <w:tabs>
          <w:tab w:val="left" w:pos="665"/>
        </w:tabs>
      </w:pPr>
      <w:r w:rsidRPr="001B14A9">
        <w:t>"C % FOR % PLACEMENT"</w:t>
      </w:r>
    </w:p>
    <w:p w14:paraId="7C915AC6" w14:textId="77777777" w:rsidR="00BF53E0" w:rsidRDefault="00BF53E0" w:rsidP="00625BF5">
      <w:pPr>
        <w:tabs>
          <w:tab w:val="left" w:pos="665"/>
        </w:tabs>
      </w:pPr>
    </w:p>
    <w:p w14:paraId="7E4A1F5D" w14:textId="2A2CB966" w:rsidR="001B14A9" w:rsidRDefault="00BF53E0" w:rsidP="00625BF5">
      <w:pPr>
        <w:tabs>
          <w:tab w:val="left" w:pos="665"/>
        </w:tabs>
      </w:pPr>
      <w:r>
        <w:t>Q29. Suppose distance between GLA University and Delhi is m km (to be entered by user), by BUS you can reach Delhi in 4 hours. Develop a c program to calculate speed of bus.</w:t>
      </w:r>
    </w:p>
    <w:p w14:paraId="5BAA73D1" w14:textId="77777777" w:rsidR="00B927AD" w:rsidRDefault="0000504B" w:rsidP="0000504B">
      <w:pPr>
        <w:tabs>
          <w:tab w:val="left" w:pos="665"/>
        </w:tabs>
      </w:pPr>
      <w:r>
        <w:t>#include &lt;</w:t>
      </w:r>
      <w:proofErr w:type="spellStart"/>
      <w:r>
        <w:t>stdio.h</w:t>
      </w:r>
      <w:proofErr w:type="spellEnd"/>
      <w:r>
        <w:t>&gt;</w:t>
      </w:r>
    </w:p>
    <w:p w14:paraId="7FF60C2A" w14:textId="78A7E288" w:rsidR="0000504B" w:rsidRDefault="0000504B" w:rsidP="0000504B">
      <w:pPr>
        <w:tabs>
          <w:tab w:val="left" w:pos="665"/>
        </w:tabs>
      </w:pPr>
      <w:r>
        <w:t xml:space="preserve">int </w:t>
      </w:r>
      <w:proofErr w:type="gramStart"/>
      <w:r>
        <w:t>main(</w:t>
      </w:r>
      <w:proofErr w:type="gramEnd"/>
      <w:r>
        <w:t>) {</w:t>
      </w:r>
    </w:p>
    <w:p w14:paraId="2E533045" w14:textId="6D79B9CC" w:rsidR="0000504B" w:rsidRDefault="0000504B" w:rsidP="0000504B">
      <w:pPr>
        <w:tabs>
          <w:tab w:val="left" w:pos="665"/>
        </w:tabs>
      </w:pPr>
      <w:r>
        <w:t xml:space="preserve">    double distance, time, speed;</w:t>
      </w:r>
    </w:p>
    <w:p w14:paraId="486FA626" w14:textId="77777777" w:rsidR="0000504B" w:rsidRDefault="0000504B" w:rsidP="0000504B">
      <w:pPr>
        <w:tabs>
          <w:tab w:val="left" w:pos="665"/>
        </w:tabs>
      </w:pPr>
      <w:r>
        <w:t xml:space="preserve">    </w:t>
      </w:r>
      <w:proofErr w:type="spellStart"/>
      <w:proofErr w:type="gramStart"/>
      <w:r>
        <w:t>printf</w:t>
      </w:r>
      <w:proofErr w:type="spellEnd"/>
      <w:r>
        <w:t>(</w:t>
      </w:r>
      <w:proofErr w:type="gramEnd"/>
      <w:r>
        <w:t xml:space="preserve">"Enter the distance between GLA University and Delhi (in </w:t>
      </w:r>
      <w:proofErr w:type="spellStart"/>
      <w:r>
        <w:t>kilometers</w:t>
      </w:r>
      <w:proofErr w:type="spellEnd"/>
      <w:r>
        <w:t>): ");</w:t>
      </w:r>
    </w:p>
    <w:p w14:paraId="5C268E66" w14:textId="05F367EC" w:rsidR="0000504B" w:rsidRDefault="0000504B" w:rsidP="0000504B">
      <w:pPr>
        <w:tabs>
          <w:tab w:val="left" w:pos="665"/>
        </w:tabs>
      </w:pPr>
      <w:r>
        <w:t xml:space="preserve">    </w:t>
      </w:r>
      <w:proofErr w:type="spellStart"/>
      <w:proofErr w:type="gramStart"/>
      <w:r>
        <w:t>scanf</w:t>
      </w:r>
      <w:proofErr w:type="spellEnd"/>
      <w:r>
        <w:t>(</w:t>
      </w:r>
      <w:proofErr w:type="gramEnd"/>
      <w:r>
        <w:t>"%</w:t>
      </w:r>
      <w:proofErr w:type="spellStart"/>
      <w:r>
        <w:t>lf</w:t>
      </w:r>
      <w:proofErr w:type="spellEnd"/>
      <w:r>
        <w:t>", &amp;distance)</w:t>
      </w:r>
      <w:r w:rsidR="007B4564">
        <w:t>;</w:t>
      </w:r>
    </w:p>
    <w:p w14:paraId="14F719EB" w14:textId="6BBD46B6" w:rsidR="0000504B" w:rsidRDefault="0000504B" w:rsidP="0000504B">
      <w:pPr>
        <w:tabs>
          <w:tab w:val="left" w:pos="665"/>
        </w:tabs>
      </w:pPr>
      <w:r>
        <w:t xml:space="preserve">    time = 4.0; </w:t>
      </w:r>
    </w:p>
    <w:p w14:paraId="5D504F64" w14:textId="06FCA4B7" w:rsidR="0000504B" w:rsidRDefault="0000504B" w:rsidP="0000504B">
      <w:pPr>
        <w:tabs>
          <w:tab w:val="left" w:pos="665"/>
        </w:tabs>
      </w:pPr>
      <w:r>
        <w:t xml:space="preserve">    speed = distance / time;</w:t>
      </w:r>
    </w:p>
    <w:p w14:paraId="69754E6E" w14:textId="77777777" w:rsidR="007B4564" w:rsidRDefault="0000504B" w:rsidP="0000504B">
      <w:pPr>
        <w:tabs>
          <w:tab w:val="left" w:pos="665"/>
        </w:tabs>
      </w:pPr>
      <w:r>
        <w:t xml:space="preserve">    </w:t>
      </w:r>
      <w:proofErr w:type="spellStart"/>
      <w:proofErr w:type="gramStart"/>
      <w:r>
        <w:t>printf</w:t>
      </w:r>
      <w:proofErr w:type="spellEnd"/>
      <w:r>
        <w:t>(</w:t>
      </w:r>
      <w:proofErr w:type="gramEnd"/>
      <w:r>
        <w:t>"The speed of the bus from GLA University to Delhi is %.2lf km/h.\n", speed);</w:t>
      </w:r>
    </w:p>
    <w:p w14:paraId="0224E64A" w14:textId="41B3CEE2" w:rsidR="0000504B" w:rsidRDefault="0000504B" w:rsidP="0000504B">
      <w:pPr>
        <w:tabs>
          <w:tab w:val="left" w:pos="665"/>
        </w:tabs>
      </w:pPr>
      <w:r>
        <w:t xml:space="preserve"> return 0;</w:t>
      </w:r>
      <w:r w:rsidR="00B927AD">
        <w:t>}</w:t>
      </w:r>
    </w:p>
    <w:p w14:paraId="28EAEB46" w14:textId="3529EEDF" w:rsidR="00BF53E0" w:rsidRDefault="00BF53E0" w:rsidP="0000504B">
      <w:pPr>
        <w:tabs>
          <w:tab w:val="left" w:pos="665"/>
        </w:tabs>
      </w:pPr>
    </w:p>
    <w:p w14:paraId="4775DFC7" w14:textId="13B6F1A6" w:rsidR="007B4564" w:rsidRDefault="00F51F95" w:rsidP="0000504B">
      <w:pPr>
        <w:tabs>
          <w:tab w:val="left" w:pos="665"/>
        </w:tabs>
      </w:pPr>
      <w:r>
        <w:t xml:space="preserve">Q30. In </w:t>
      </w:r>
      <w:proofErr w:type="spellStart"/>
      <w:proofErr w:type="gramStart"/>
      <w:r>
        <w:t>a</w:t>
      </w:r>
      <w:proofErr w:type="spellEnd"/>
      <w:proofErr w:type="gramEnd"/>
      <w:r>
        <w:t xml:space="preserve"> exam </w:t>
      </w:r>
      <w:proofErr w:type="spellStart"/>
      <w:r>
        <w:t>satyam</w:t>
      </w:r>
      <w:proofErr w:type="spellEnd"/>
      <w:r>
        <w:t xml:space="preserve"> got 30 marks, suman got 70 marks and </w:t>
      </w:r>
      <w:proofErr w:type="spellStart"/>
      <w:r>
        <w:t>shyam</w:t>
      </w:r>
      <w:proofErr w:type="spellEnd"/>
      <w:r>
        <w:t xml:space="preserve"> got </w:t>
      </w:r>
      <w:r w:rsidR="00E10AAC">
        <w:t>80 marks, write a c program to find average marks of these three participants.</w:t>
      </w:r>
    </w:p>
    <w:p w14:paraId="46ABC3BC" w14:textId="77777777" w:rsidR="00B927AD" w:rsidRDefault="0034316F" w:rsidP="0034316F">
      <w:pPr>
        <w:tabs>
          <w:tab w:val="left" w:pos="665"/>
        </w:tabs>
      </w:pPr>
      <w:r>
        <w:t>#include &lt;</w:t>
      </w:r>
      <w:proofErr w:type="spellStart"/>
      <w:r>
        <w:t>stdio.h</w:t>
      </w:r>
      <w:proofErr w:type="spellEnd"/>
      <w:r>
        <w:t>&gt;</w:t>
      </w:r>
    </w:p>
    <w:p w14:paraId="0DF31ECA" w14:textId="3A4D686C" w:rsidR="0034316F" w:rsidRDefault="0034316F" w:rsidP="0034316F">
      <w:pPr>
        <w:tabs>
          <w:tab w:val="left" w:pos="665"/>
        </w:tabs>
      </w:pPr>
      <w:r>
        <w:t xml:space="preserve">int </w:t>
      </w:r>
      <w:proofErr w:type="gramStart"/>
      <w:r>
        <w:t>main(</w:t>
      </w:r>
      <w:proofErr w:type="gramEnd"/>
      <w:r>
        <w:t>) {</w:t>
      </w:r>
    </w:p>
    <w:p w14:paraId="42F0D9EA" w14:textId="7F3B6AD8" w:rsidR="0034316F" w:rsidRDefault="0034316F" w:rsidP="0034316F">
      <w:pPr>
        <w:tabs>
          <w:tab w:val="left" w:pos="665"/>
        </w:tabs>
      </w:pPr>
      <w:r>
        <w:t xml:space="preserve">    int </w:t>
      </w:r>
      <w:proofErr w:type="spellStart"/>
      <w:r>
        <w:t>satya</w:t>
      </w:r>
      <w:r w:rsidR="00AF6FF6">
        <w:t>m</w:t>
      </w:r>
      <w:r>
        <w:t>marks</w:t>
      </w:r>
      <w:proofErr w:type="spellEnd"/>
      <w:r>
        <w:t xml:space="preserve"> = 30;</w:t>
      </w:r>
    </w:p>
    <w:p w14:paraId="2CE4B821" w14:textId="257EDD60" w:rsidR="0034316F" w:rsidRDefault="0034316F" w:rsidP="0034316F">
      <w:pPr>
        <w:tabs>
          <w:tab w:val="left" w:pos="665"/>
        </w:tabs>
      </w:pPr>
      <w:r>
        <w:t xml:space="preserve">    int </w:t>
      </w:r>
      <w:proofErr w:type="spellStart"/>
      <w:r>
        <w:t>sumanmarks</w:t>
      </w:r>
      <w:proofErr w:type="spellEnd"/>
      <w:r>
        <w:t xml:space="preserve"> = 70;</w:t>
      </w:r>
    </w:p>
    <w:p w14:paraId="64AD3DF4" w14:textId="0EFF7DED" w:rsidR="0034316F" w:rsidRDefault="0034316F" w:rsidP="0034316F">
      <w:pPr>
        <w:tabs>
          <w:tab w:val="left" w:pos="665"/>
        </w:tabs>
      </w:pPr>
      <w:r>
        <w:t xml:space="preserve">    int </w:t>
      </w:r>
      <w:proofErr w:type="spellStart"/>
      <w:r>
        <w:t>shyammarks</w:t>
      </w:r>
      <w:proofErr w:type="spellEnd"/>
      <w:r>
        <w:t xml:space="preserve"> = 80;</w:t>
      </w:r>
    </w:p>
    <w:p w14:paraId="6AB42E6B" w14:textId="36C87B99" w:rsidR="0034316F" w:rsidRDefault="0034316F" w:rsidP="0034316F">
      <w:pPr>
        <w:tabs>
          <w:tab w:val="left" w:pos="665"/>
        </w:tabs>
      </w:pPr>
      <w:r>
        <w:t xml:space="preserve">    int </w:t>
      </w:r>
      <w:proofErr w:type="spellStart"/>
      <w:r>
        <w:t>totalmarks</w:t>
      </w:r>
      <w:proofErr w:type="spellEnd"/>
      <w:r>
        <w:t xml:space="preserve"> = </w:t>
      </w:r>
      <w:proofErr w:type="spellStart"/>
      <w:r>
        <w:t>satyammarks</w:t>
      </w:r>
      <w:proofErr w:type="spellEnd"/>
      <w:r>
        <w:t xml:space="preserve"> + </w:t>
      </w:r>
      <w:proofErr w:type="spellStart"/>
      <w:r>
        <w:t>sumanmarks</w:t>
      </w:r>
      <w:proofErr w:type="spellEnd"/>
      <w:r>
        <w:t xml:space="preserve"> + </w:t>
      </w:r>
      <w:proofErr w:type="spellStart"/>
      <w:r>
        <w:t>shyammarks</w:t>
      </w:r>
      <w:proofErr w:type="spellEnd"/>
      <w:r w:rsidR="005A0821">
        <w:t>;</w:t>
      </w:r>
    </w:p>
    <w:p w14:paraId="38C2D793" w14:textId="3774DA47" w:rsidR="0034316F" w:rsidRDefault="0034316F" w:rsidP="0034316F">
      <w:pPr>
        <w:tabs>
          <w:tab w:val="left" w:pos="665"/>
        </w:tabs>
      </w:pPr>
      <w:r>
        <w:lastRenderedPageBreak/>
        <w:t xml:space="preserve">    double average = (double)</w:t>
      </w:r>
      <w:proofErr w:type="spellStart"/>
      <w:r>
        <w:t>totalmarks</w:t>
      </w:r>
      <w:proofErr w:type="spellEnd"/>
      <w:r>
        <w:t xml:space="preserve"> / 3.0;</w:t>
      </w:r>
    </w:p>
    <w:p w14:paraId="25D4E65D" w14:textId="29AE00B4" w:rsidR="0034316F" w:rsidRDefault="0034316F" w:rsidP="0034316F">
      <w:pPr>
        <w:tabs>
          <w:tab w:val="left" w:pos="665"/>
        </w:tabs>
      </w:pPr>
      <w:r>
        <w:t xml:space="preserve">    </w:t>
      </w:r>
      <w:proofErr w:type="spellStart"/>
      <w:proofErr w:type="gramStart"/>
      <w:r>
        <w:t>printf</w:t>
      </w:r>
      <w:proofErr w:type="spellEnd"/>
      <w:r>
        <w:t>(</w:t>
      </w:r>
      <w:proofErr w:type="gramEnd"/>
      <w:r>
        <w:t>"The average marks of Satyam, Suman, and Shyam is %.2lf\n", averag</w:t>
      </w:r>
      <w:r w:rsidR="00AF6FF6">
        <w:t>e</w:t>
      </w:r>
      <w:r>
        <w:t>);</w:t>
      </w:r>
    </w:p>
    <w:p w14:paraId="6839977A" w14:textId="66901274" w:rsidR="0034316F" w:rsidRDefault="0034316F" w:rsidP="0034316F">
      <w:pPr>
        <w:tabs>
          <w:tab w:val="left" w:pos="665"/>
        </w:tabs>
      </w:pPr>
      <w:r>
        <w:t>return 0;</w:t>
      </w:r>
      <w:r w:rsidR="00EA6CB0">
        <w:t>}</w:t>
      </w:r>
    </w:p>
    <w:p w14:paraId="109F25D4" w14:textId="6EEF1F48" w:rsidR="0034316F" w:rsidRDefault="0034316F" w:rsidP="0034316F">
      <w:pPr>
        <w:tabs>
          <w:tab w:val="left" w:pos="665"/>
        </w:tabs>
      </w:pPr>
    </w:p>
    <w:p w14:paraId="6179D78A" w14:textId="1E4B9F7D" w:rsidR="005A0821" w:rsidRDefault="005A0821" w:rsidP="0034316F">
      <w:pPr>
        <w:tabs>
          <w:tab w:val="left" w:pos="665"/>
        </w:tabs>
      </w:pPr>
      <w:r>
        <w:t xml:space="preserve">Q31. </w:t>
      </w:r>
      <w:r w:rsidR="007269BC">
        <w:t xml:space="preserve">One day, </w:t>
      </w:r>
      <w:proofErr w:type="spellStart"/>
      <w:r w:rsidR="007269BC">
        <w:t>mohan</w:t>
      </w:r>
      <w:proofErr w:type="spellEnd"/>
      <w:r w:rsidR="007269BC">
        <w:t xml:space="preserve"> called Saurav and </w:t>
      </w:r>
      <w:proofErr w:type="spellStart"/>
      <w:r w:rsidR="007269BC">
        <w:t>saj</w:t>
      </w:r>
      <w:r w:rsidR="00C971B0">
        <w:t>al</w:t>
      </w:r>
      <w:proofErr w:type="spellEnd"/>
      <w:r w:rsidR="00C971B0">
        <w:t xml:space="preserve"> and some money to them</w:t>
      </w:r>
      <w:r w:rsidR="00DB66D7">
        <w:t xml:space="preserve">, later he realised that money that was given to Saurav should </w:t>
      </w:r>
      <w:r w:rsidR="0034406F">
        <w:t xml:space="preserve">be given to </w:t>
      </w:r>
      <w:proofErr w:type="spellStart"/>
      <w:r w:rsidR="0034406F">
        <w:t>sajal</w:t>
      </w:r>
      <w:proofErr w:type="spellEnd"/>
      <w:r w:rsidR="0034406F">
        <w:t xml:space="preserve"> and vice-versa. Develop a c program to h</w:t>
      </w:r>
      <w:r w:rsidR="00E615FC">
        <w:t xml:space="preserve">elp </w:t>
      </w:r>
      <w:proofErr w:type="spellStart"/>
      <w:r w:rsidR="00E615FC">
        <w:t>mohan</w:t>
      </w:r>
      <w:proofErr w:type="spellEnd"/>
      <w:r w:rsidR="00E615FC">
        <w:t xml:space="preserve"> so that he can rectify his mistake.</w:t>
      </w:r>
    </w:p>
    <w:p w14:paraId="02A1A181" w14:textId="77777777" w:rsidR="00A6601E" w:rsidRDefault="00A6601E" w:rsidP="00A6601E">
      <w:pPr>
        <w:tabs>
          <w:tab w:val="left" w:pos="665"/>
        </w:tabs>
      </w:pPr>
      <w:r>
        <w:t>#include &lt;</w:t>
      </w:r>
      <w:proofErr w:type="spellStart"/>
      <w:r>
        <w:t>stdio.h</w:t>
      </w:r>
      <w:proofErr w:type="spellEnd"/>
      <w:r>
        <w:t>&gt;</w:t>
      </w:r>
    </w:p>
    <w:p w14:paraId="1705D866" w14:textId="7B8999B3" w:rsidR="00A6601E" w:rsidRDefault="00A6601E" w:rsidP="00A6601E">
      <w:pPr>
        <w:tabs>
          <w:tab w:val="left" w:pos="665"/>
        </w:tabs>
      </w:pPr>
      <w:r>
        <w:t xml:space="preserve">int </w:t>
      </w:r>
      <w:proofErr w:type="gramStart"/>
      <w:r>
        <w:t>main(</w:t>
      </w:r>
      <w:proofErr w:type="gramEnd"/>
      <w:r>
        <w:t>) {</w:t>
      </w:r>
    </w:p>
    <w:p w14:paraId="79530AEF" w14:textId="3E68C304" w:rsidR="00A6601E" w:rsidRDefault="00A6601E" w:rsidP="00A6601E">
      <w:pPr>
        <w:tabs>
          <w:tab w:val="left" w:pos="665"/>
        </w:tabs>
      </w:pPr>
      <w:r>
        <w:t xml:space="preserve">    double </w:t>
      </w:r>
      <w:proofErr w:type="spellStart"/>
      <w:r>
        <w:t>saurav_money</w:t>
      </w:r>
      <w:proofErr w:type="spellEnd"/>
      <w:r>
        <w:t xml:space="preserve">, </w:t>
      </w:r>
      <w:proofErr w:type="spellStart"/>
      <w:r>
        <w:t>sajal_money</w:t>
      </w:r>
      <w:proofErr w:type="spellEnd"/>
      <w:r>
        <w:t>;</w:t>
      </w:r>
    </w:p>
    <w:p w14:paraId="01D75C2D" w14:textId="77777777" w:rsidR="00A6601E" w:rsidRDefault="00A6601E" w:rsidP="00A6601E">
      <w:pPr>
        <w:tabs>
          <w:tab w:val="left" w:pos="665"/>
        </w:tabs>
      </w:pPr>
      <w:r>
        <w:t xml:space="preserve">    </w:t>
      </w:r>
      <w:proofErr w:type="spellStart"/>
      <w:proofErr w:type="gramStart"/>
      <w:r>
        <w:t>printf</w:t>
      </w:r>
      <w:proofErr w:type="spellEnd"/>
      <w:r>
        <w:t>(</w:t>
      </w:r>
      <w:proofErr w:type="gramEnd"/>
      <w:r>
        <w:t>"Enter the amount of money given to Saurav: ");</w:t>
      </w:r>
    </w:p>
    <w:p w14:paraId="3DF7ECCF" w14:textId="77777777" w:rsidR="00A6601E" w:rsidRDefault="00A6601E" w:rsidP="00A6601E">
      <w:pPr>
        <w:tabs>
          <w:tab w:val="left" w:pos="665"/>
        </w:tabs>
      </w:pPr>
      <w:r>
        <w:t xml:space="preserve">    </w:t>
      </w:r>
      <w:proofErr w:type="spellStart"/>
      <w:proofErr w:type="gramStart"/>
      <w:r>
        <w:t>scanf</w:t>
      </w:r>
      <w:proofErr w:type="spellEnd"/>
      <w:r>
        <w:t>(</w:t>
      </w:r>
      <w:proofErr w:type="gramEnd"/>
      <w:r>
        <w:t>"%</w:t>
      </w:r>
      <w:proofErr w:type="spellStart"/>
      <w:r>
        <w:t>lf</w:t>
      </w:r>
      <w:proofErr w:type="spellEnd"/>
      <w:r>
        <w:t>", &amp;</w:t>
      </w:r>
      <w:proofErr w:type="spellStart"/>
      <w:r>
        <w:t>saurav_money</w:t>
      </w:r>
      <w:proofErr w:type="spellEnd"/>
      <w:r>
        <w:t>);</w:t>
      </w:r>
    </w:p>
    <w:p w14:paraId="42A64FAD" w14:textId="45127EE5" w:rsidR="00A6601E" w:rsidRDefault="00A6601E" w:rsidP="00A6601E">
      <w:pPr>
        <w:tabs>
          <w:tab w:val="left" w:pos="665"/>
        </w:tabs>
      </w:pPr>
      <w:r>
        <w:t xml:space="preserve">   </w:t>
      </w:r>
      <w:proofErr w:type="spellStart"/>
      <w:proofErr w:type="gramStart"/>
      <w:r>
        <w:t>printf</w:t>
      </w:r>
      <w:proofErr w:type="spellEnd"/>
      <w:r>
        <w:t>(</w:t>
      </w:r>
      <w:proofErr w:type="gramEnd"/>
      <w:r>
        <w:t>"Enter the amount of money given to Sajal: ");</w:t>
      </w:r>
    </w:p>
    <w:p w14:paraId="1F8DB8E3" w14:textId="079A34A3" w:rsidR="00A6601E" w:rsidRDefault="00A6601E" w:rsidP="00A6601E">
      <w:pPr>
        <w:tabs>
          <w:tab w:val="left" w:pos="665"/>
        </w:tabs>
      </w:pPr>
      <w:r>
        <w:t xml:space="preserve">    </w:t>
      </w:r>
      <w:proofErr w:type="spellStart"/>
      <w:proofErr w:type="gramStart"/>
      <w:r>
        <w:t>scanf</w:t>
      </w:r>
      <w:proofErr w:type="spellEnd"/>
      <w:r>
        <w:t>(</w:t>
      </w:r>
      <w:proofErr w:type="gramEnd"/>
      <w:r>
        <w:t>"%</w:t>
      </w:r>
      <w:proofErr w:type="spellStart"/>
      <w:r>
        <w:t>lf</w:t>
      </w:r>
      <w:proofErr w:type="spellEnd"/>
      <w:r>
        <w:t>", &amp;</w:t>
      </w:r>
      <w:proofErr w:type="spellStart"/>
      <w:r>
        <w:t>sajal_money</w:t>
      </w:r>
      <w:proofErr w:type="spellEnd"/>
      <w:r>
        <w:t>);</w:t>
      </w:r>
    </w:p>
    <w:p w14:paraId="1AFA927E" w14:textId="77777777" w:rsidR="00A6601E" w:rsidRDefault="00A6601E" w:rsidP="00A6601E">
      <w:pPr>
        <w:tabs>
          <w:tab w:val="left" w:pos="665"/>
        </w:tabs>
      </w:pPr>
      <w:r>
        <w:t xml:space="preserve">    double temp = </w:t>
      </w:r>
      <w:proofErr w:type="spellStart"/>
      <w:r>
        <w:t>saurav_money</w:t>
      </w:r>
      <w:proofErr w:type="spellEnd"/>
      <w:r>
        <w:t>;</w:t>
      </w:r>
    </w:p>
    <w:p w14:paraId="19D29DD4" w14:textId="77777777" w:rsidR="00A6601E" w:rsidRDefault="00A6601E" w:rsidP="00A6601E">
      <w:pPr>
        <w:tabs>
          <w:tab w:val="left" w:pos="665"/>
        </w:tabs>
      </w:pPr>
      <w:r>
        <w:t xml:space="preserve">    </w:t>
      </w:r>
      <w:proofErr w:type="spellStart"/>
      <w:r>
        <w:t>saurav_money</w:t>
      </w:r>
      <w:proofErr w:type="spellEnd"/>
      <w:r>
        <w:t xml:space="preserve"> = </w:t>
      </w:r>
      <w:proofErr w:type="spellStart"/>
      <w:r>
        <w:t>sajal_money</w:t>
      </w:r>
      <w:proofErr w:type="spellEnd"/>
      <w:r>
        <w:t>;</w:t>
      </w:r>
    </w:p>
    <w:p w14:paraId="66CA63FF" w14:textId="4A28618E" w:rsidR="00A6601E" w:rsidRDefault="00A6601E" w:rsidP="00A6601E">
      <w:pPr>
        <w:tabs>
          <w:tab w:val="left" w:pos="665"/>
        </w:tabs>
      </w:pPr>
      <w:r>
        <w:t xml:space="preserve">    </w:t>
      </w:r>
      <w:proofErr w:type="spellStart"/>
      <w:r>
        <w:t>sajal_money</w:t>
      </w:r>
      <w:proofErr w:type="spellEnd"/>
      <w:r>
        <w:t xml:space="preserve"> = temp;</w:t>
      </w:r>
    </w:p>
    <w:p w14:paraId="7D6B1602" w14:textId="77777777" w:rsidR="00A6601E" w:rsidRDefault="00A6601E" w:rsidP="00A6601E">
      <w:pPr>
        <w:tabs>
          <w:tab w:val="left" w:pos="665"/>
        </w:tabs>
      </w:pPr>
      <w:r>
        <w:t xml:space="preserve">    </w:t>
      </w:r>
      <w:proofErr w:type="spellStart"/>
      <w:proofErr w:type="gramStart"/>
      <w:r>
        <w:t>printf</w:t>
      </w:r>
      <w:proofErr w:type="spellEnd"/>
      <w:r>
        <w:t>(</w:t>
      </w:r>
      <w:proofErr w:type="gramEnd"/>
      <w:r>
        <w:t>"After rectifying the mistake:\n");</w:t>
      </w:r>
    </w:p>
    <w:p w14:paraId="10384BE8" w14:textId="77777777" w:rsidR="00A6601E" w:rsidRDefault="00A6601E" w:rsidP="00A6601E">
      <w:pPr>
        <w:tabs>
          <w:tab w:val="left" w:pos="665"/>
        </w:tabs>
      </w:pPr>
      <w:r>
        <w:t xml:space="preserve">    </w:t>
      </w:r>
      <w:proofErr w:type="spellStart"/>
      <w:proofErr w:type="gramStart"/>
      <w:r>
        <w:t>printf</w:t>
      </w:r>
      <w:proofErr w:type="spellEnd"/>
      <w:r>
        <w:t>(</w:t>
      </w:r>
      <w:proofErr w:type="gramEnd"/>
      <w:r>
        <w:t xml:space="preserve">"Amount of money given to Saurav: %.2lf\n", </w:t>
      </w:r>
      <w:proofErr w:type="spellStart"/>
      <w:r>
        <w:t>saurav_money</w:t>
      </w:r>
      <w:proofErr w:type="spellEnd"/>
      <w:r>
        <w:t>);</w:t>
      </w:r>
    </w:p>
    <w:p w14:paraId="335B6AF8" w14:textId="77777777" w:rsidR="00A6601E" w:rsidRDefault="00A6601E" w:rsidP="00A6601E">
      <w:pPr>
        <w:tabs>
          <w:tab w:val="left" w:pos="665"/>
        </w:tabs>
      </w:pPr>
      <w:r>
        <w:t xml:space="preserve">    </w:t>
      </w:r>
      <w:proofErr w:type="spellStart"/>
      <w:proofErr w:type="gramStart"/>
      <w:r>
        <w:t>printf</w:t>
      </w:r>
      <w:proofErr w:type="spellEnd"/>
      <w:r>
        <w:t>(</w:t>
      </w:r>
      <w:proofErr w:type="gramEnd"/>
      <w:r>
        <w:t xml:space="preserve">"Amount of money given to Sajal: %.2lf\n", </w:t>
      </w:r>
      <w:proofErr w:type="spellStart"/>
      <w:r>
        <w:t>sajal_money</w:t>
      </w:r>
      <w:proofErr w:type="spellEnd"/>
      <w:r>
        <w:t>);</w:t>
      </w:r>
    </w:p>
    <w:p w14:paraId="36DAB4E3" w14:textId="13C623E3" w:rsidR="00A6601E" w:rsidRDefault="00A6601E" w:rsidP="00A6601E">
      <w:pPr>
        <w:tabs>
          <w:tab w:val="left" w:pos="665"/>
        </w:tabs>
      </w:pPr>
      <w:r>
        <w:t xml:space="preserve">  return 0;</w:t>
      </w:r>
    </w:p>
    <w:p w14:paraId="6462468B" w14:textId="7F5A2CCC" w:rsidR="00A6601E" w:rsidRDefault="00A6601E" w:rsidP="00A6601E">
      <w:pPr>
        <w:tabs>
          <w:tab w:val="left" w:pos="665"/>
        </w:tabs>
      </w:pPr>
      <w:r>
        <w:t>}</w:t>
      </w:r>
    </w:p>
    <w:p w14:paraId="00735232" w14:textId="77777777" w:rsidR="00A6601E" w:rsidRDefault="00A6601E" w:rsidP="00A6601E">
      <w:pPr>
        <w:tabs>
          <w:tab w:val="left" w:pos="665"/>
        </w:tabs>
      </w:pPr>
    </w:p>
    <w:p w14:paraId="40AAAC33" w14:textId="7A9D9B49" w:rsidR="00BF53E0" w:rsidRDefault="004B03EB" w:rsidP="00625BF5">
      <w:pPr>
        <w:tabs>
          <w:tab w:val="left" w:pos="665"/>
        </w:tabs>
      </w:pPr>
      <w:r>
        <w:t>Q32. One day when I was going for a lunch, suddenly rain start</w:t>
      </w:r>
      <w:r w:rsidR="006C2FD5">
        <w:t xml:space="preserve">ed, I was very hungry so started running </w:t>
      </w:r>
      <w:r w:rsidR="001461A4">
        <w:t>with speed of 4km/h and it took 3 min</w:t>
      </w:r>
      <w:r w:rsidR="00405BC8">
        <w:t xml:space="preserve"> to reach mess. Help me to develop a c program to calculate </w:t>
      </w:r>
      <w:r w:rsidR="00A21A99">
        <w:t>distance travelled by me.</w:t>
      </w:r>
    </w:p>
    <w:p w14:paraId="57FCCA61" w14:textId="77777777" w:rsidR="009408FA" w:rsidRDefault="009408FA" w:rsidP="009408FA">
      <w:pPr>
        <w:tabs>
          <w:tab w:val="left" w:pos="665"/>
        </w:tabs>
      </w:pPr>
      <w:r>
        <w:t>#include &lt;</w:t>
      </w:r>
      <w:proofErr w:type="spellStart"/>
      <w:r>
        <w:t>stdio.h</w:t>
      </w:r>
      <w:proofErr w:type="spellEnd"/>
      <w:r>
        <w:t>&gt;</w:t>
      </w:r>
    </w:p>
    <w:p w14:paraId="6425F652" w14:textId="5B23AEDB" w:rsidR="009408FA" w:rsidRDefault="009408FA" w:rsidP="009408FA">
      <w:pPr>
        <w:tabs>
          <w:tab w:val="left" w:pos="665"/>
        </w:tabs>
      </w:pPr>
      <w:r>
        <w:t xml:space="preserve">int </w:t>
      </w:r>
      <w:proofErr w:type="gramStart"/>
      <w:r>
        <w:t>main(</w:t>
      </w:r>
      <w:proofErr w:type="gramEnd"/>
      <w:r>
        <w:t>) {</w:t>
      </w:r>
    </w:p>
    <w:p w14:paraId="3A3299E5" w14:textId="47F16272" w:rsidR="009408FA" w:rsidRDefault="009408FA" w:rsidP="009408FA">
      <w:pPr>
        <w:tabs>
          <w:tab w:val="left" w:pos="665"/>
        </w:tabs>
      </w:pPr>
      <w:r>
        <w:t xml:space="preserve">    double speed = 4.0;</w:t>
      </w:r>
    </w:p>
    <w:p w14:paraId="4246CB0C" w14:textId="77777777" w:rsidR="009408FA" w:rsidRDefault="009408FA" w:rsidP="009408FA">
      <w:pPr>
        <w:tabs>
          <w:tab w:val="left" w:pos="665"/>
        </w:tabs>
      </w:pPr>
      <w:r>
        <w:t xml:space="preserve">    double </w:t>
      </w:r>
      <w:proofErr w:type="spellStart"/>
      <w:r>
        <w:t>time_minutes</w:t>
      </w:r>
      <w:proofErr w:type="spellEnd"/>
      <w:r>
        <w:t xml:space="preserve"> = 3.0;</w:t>
      </w:r>
    </w:p>
    <w:p w14:paraId="72FF498F" w14:textId="64849288" w:rsidR="009408FA" w:rsidRDefault="009408FA" w:rsidP="009408FA">
      <w:pPr>
        <w:tabs>
          <w:tab w:val="left" w:pos="665"/>
        </w:tabs>
      </w:pPr>
      <w:r>
        <w:t xml:space="preserve">    double </w:t>
      </w:r>
      <w:proofErr w:type="spellStart"/>
      <w:r>
        <w:t>time_hours</w:t>
      </w:r>
      <w:proofErr w:type="spellEnd"/>
      <w:r>
        <w:t xml:space="preserve"> = </w:t>
      </w:r>
      <w:proofErr w:type="spellStart"/>
      <w:r>
        <w:t>time_minutes</w:t>
      </w:r>
      <w:proofErr w:type="spellEnd"/>
      <w:r>
        <w:t xml:space="preserve"> / 60.0;</w:t>
      </w:r>
    </w:p>
    <w:p w14:paraId="71DA5F78" w14:textId="0AB28638" w:rsidR="009408FA" w:rsidRDefault="009408FA" w:rsidP="009408FA">
      <w:pPr>
        <w:tabs>
          <w:tab w:val="left" w:pos="665"/>
        </w:tabs>
      </w:pPr>
      <w:r>
        <w:t xml:space="preserve">    double distance = speed * </w:t>
      </w:r>
      <w:proofErr w:type="spellStart"/>
      <w:r>
        <w:t>time_hours</w:t>
      </w:r>
      <w:proofErr w:type="spellEnd"/>
      <w:r>
        <w:t>;</w:t>
      </w:r>
    </w:p>
    <w:p w14:paraId="58BFE5B8" w14:textId="77777777" w:rsidR="009408FA" w:rsidRDefault="009408FA" w:rsidP="009408FA">
      <w:pPr>
        <w:tabs>
          <w:tab w:val="left" w:pos="665"/>
        </w:tabs>
      </w:pPr>
      <w:r>
        <w:lastRenderedPageBreak/>
        <w:t xml:space="preserve">    </w:t>
      </w:r>
      <w:proofErr w:type="spellStart"/>
      <w:proofErr w:type="gramStart"/>
      <w:r>
        <w:t>printf</w:t>
      </w:r>
      <w:proofErr w:type="spellEnd"/>
      <w:r>
        <w:t>(</w:t>
      </w:r>
      <w:proofErr w:type="gramEnd"/>
      <w:r>
        <w:t xml:space="preserve">"Distance </w:t>
      </w:r>
      <w:proofErr w:type="spellStart"/>
      <w:r>
        <w:t>traveled</w:t>
      </w:r>
      <w:proofErr w:type="spellEnd"/>
      <w:r>
        <w:t xml:space="preserve">: %.2f </w:t>
      </w:r>
      <w:proofErr w:type="spellStart"/>
      <w:r>
        <w:t>kilometers</w:t>
      </w:r>
      <w:proofErr w:type="spellEnd"/>
      <w:r>
        <w:t>\n", distance);</w:t>
      </w:r>
    </w:p>
    <w:p w14:paraId="3F81D114" w14:textId="1D1C10DE" w:rsidR="009408FA" w:rsidRDefault="009408FA" w:rsidP="009408FA">
      <w:pPr>
        <w:tabs>
          <w:tab w:val="left" w:pos="665"/>
        </w:tabs>
      </w:pPr>
      <w:r>
        <w:t>return 0;</w:t>
      </w:r>
    </w:p>
    <w:p w14:paraId="723EB1B9" w14:textId="4CC0F4DF" w:rsidR="009408FA" w:rsidRDefault="009408FA" w:rsidP="009408FA">
      <w:pPr>
        <w:tabs>
          <w:tab w:val="left" w:pos="665"/>
        </w:tabs>
      </w:pPr>
      <w:r>
        <w:t>}</w:t>
      </w:r>
    </w:p>
    <w:p w14:paraId="17A1A9A8" w14:textId="77777777" w:rsidR="009408FA" w:rsidRDefault="009408FA" w:rsidP="009408FA">
      <w:pPr>
        <w:tabs>
          <w:tab w:val="left" w:pos="665"/>
        </w:tabs>
      </w:pPr>
    </w:p>
    <w:p w14:paraId="14DB4927" w14:textId="4E9F6446" w:rsidR="009408FA" w:rsidRDefault="009408FA" w:rsidP="009408FA">
      <w:pPr>
        <w:tabs>
          <w:tab w:val="left" w:pos="665"/>
        </w:tabs>
      </w:pPr>
      <w:r>
        <w:t>Q</w:t>
      </w:r>
      <w:r w:rsidR="00FA790E">
        <w:t xml:space="preserve">33. Can two or more escape </w:t>
      </w:r>
      <w:r w:rsidR="00915783">
        <w:t>sequences such as\n and \t</w:t>
      </w:r>
      <w:r w:rsidR="00E464AA">
        <w:t xml:space="preserve"> to be combined in a single line of program code?</w:t>
      </w:r>
    </w:p>
    <w:p w14:paraId="164B800E" w14:textId="3E59B1C8" w:rsidR="00B17C05" w:rsidRDefault="00B17C05" w:rsidP="009408FA">
      <w:pPr>
        <w:tabs>
          <w:tab w:val="left" w:pos="665"/>
        </w:tabs>
      </w:pPr>
      <w:r>
        <w:t>Answer:</w:t>
      </w:r>
    </w:p>
    <w:p w14:paraId="0ED9697C" w14:textId="3C9652BE" w:rsidR="00B17C05" w:rsidRDefault="00B17C05" w:rsidP="009408FA">
      <w:pPr>
        <w:tabs>
          <w:tab w:val="left" w:pos="665"/>
        </w:tabs>
      </w:pPr>
      <w:proofErr w:type="gramStart"/>
      <w:r>
        <w:t>Yes</w:t>
      </w:r>
      <w:proofErr w:type="gramEnd"/>
      <w:r>
        <w:t xml:space="preserve"> </w:t>
      </w:r>
      <w:r w:rsidR="00913DC4">
        <w:t xml:space="preserve">you can combine two or more escape sequences such as \n and \t </w:t>
      </w:r>
      <w:r w:rsidR="00D37884">
        <w:t>in a single line of program code.</w:t>
      </w:r>
    </w:p>
    <w:p w14:paraId="54A28AD4" w14:textId="77777777" w:rsidR="00D37884" w:rsidRDefault="00D37884" w:rsidP="009408FA">
      <w:pPr>
        <w:tabs>
          <w:tab w:val="left" w:pos="665"/>
        </w:tabs>
      </w:pPr>
    </w:p>
    <w:p w14:paraId="05514C79" w14:textId="6E7EFAED" w:rsidR="00D37884" w:rsidRDefault="00D37884" w:rsidP="009408FA">
      <w:pPr>
        <w:tabs>
          <w:tab w:val="left" w:pos="665"/>
        </w:tabs>
      </w:pPr>
      <w:r>
        <w:t xml:space="preserve">Q34. </w:t>
      </w:r>
      <w:r w:rsidR="00706C91">
        <w:t>What are comments and how do you insert it in a c program?</w:t>
      </w:r>
    </w:p>
    <w:p w14:paraId="050A230E" w14:textId="26161928" w:rsidR="0025129D" w:rsidRDefault="0008184F" w:rsidP="009408FA">
      <w:pPr>
        <w:tabs>
          <w:tab w:val="left" w:pos="665"/>
        </w:tabs>
      </w:pPr>
      <w:r>
        <w:t>Answer:</w:t>
      </w:r>
    </w:p>
    <w:p w14:paraId="16B921E6" w14:textId="616CECCE" w:rsidR="0008184F" w:rsidRDefault="0008184F" w:rsidP="009408FA">
      <w:pPr>
        <w:tabs>
          <w:tab w:val="left" w:pos="665"/>
        </w:tabs>
      </w:pPr>
      <w:r>
        <w:t>These increase code read</w:t>
      </w:r>
      <w:r w:rsidR="00EB1C34">
        <w:t xml:space="preserve"> ability in this, message or statement will not compile or execute by the compiler</w:t>
      </w:r>
      <w:r w:rsidR="00F910A3">
        <w:t>.</w:t>
      </w:r>
    </w:p>
    <w:p w14:paraId="7880AFD2" w14:textId="57D761B0" w:rsidR="00F910A3" w:rsidRDefault="00F910A3" w:rsidP="009408FA">
      <w:pPr>
        <w:tabs>
          <w:tab w:val="left" w:pos="665"/>
        </w:tabs>
      </w:pPr>
      <w:proofErr w:type="spellStart"/>
      <w:proofErr w:type="gramStart"/>
      <w:r>
        <w:t>Printf</w:t>
      </w:r>
      <w:proofErr w:type="spellEnd"/>
      <w:r>
        <w:t>(</w:t>
      </w:r>
      <w:proofErr w:type="gramEnd"/>
      <w:r>
        <w:t xml:space="preserve">“………”)//print </w:t>
      </w:r>
      <w:r w:rsidR="00DE7254">
        <w:t>statement</w:t>
      </w:r>
    </w:p>
    <w:p w14:paraId="4D254B6D" w14:textId="26197C12" w:rsidR="00DE7254" w:rsidRDefault="00DE7254" w:rsidP="009408FA">
      <w:pPr>
        <w:tabs>
          <w:tab w:val="left" w:pos="665"/>
        </w:tabs>
      </w:pPr>
      <w:r>
        <w:t>//</w:t>
      </w:r>
      <w:r w:rsidR="003351CB">
        <w:t>=</w:t>
      </w:r>
      <w:r>
        <w:t>for single line</w:t>
      </w:r>
    </w:p>
    <w:p w14:paraId="15D47520" w14:textId="25286F71" w:rsidR="00DE7254" w:rsidRDefault="00DE7254" w:rsidP="009408FA">
      <w:pPr>
        <w:tabs>
          <w:tab w:val="left" w:pos="665"/>
        </w:tabs>
      </w:pPr>
      <w:r>
        <w:t>/*</w:t>
      </w:r>
      <w:r w:rsidR="003351CB">
        <w:t>=for multi lines</w:t>
      </w:r>
    </w:p>
    <w:p w14:paraId="0A63B4DA" w14:textId="77777777" w:rsidR="00192173" w:rsidRDefault="00192173" w:rsidP="009408FA">
      <w:pPr>
        <w:tabs>
          <w:tab w:val="left" w:pos="665"/>
        </w:tabs>
      </w:pPr>
    </w:p>
    <w:p w14:paraId="77E1CEEA" w14:textId="7A63C672" w:rsidR="003351CB" w:rsidRDefault="003351CB" w:rsidP="009408FA">
      <w:pPr>
        <w:tabs>
          <w:tab w:val="left" w:pos="665"/>
        </w:tabs>
      </w:pPr>
      <w:r>
        <w:t>Q</w:t>
      </w:r>
      <w:r w:rsidR="008312F5">
        <w:t>35. What is wrong in this stat</w:t>
      </w:r>
      <w:r w:rsidR="00024988">
        <w:t>e</w:t>
      </w:r>
      <w:r w:rsidR="008312F5">
        <w:t>ment</w:t>
      </w:r>
      <w:r w:rsidR="00024988">
        <w:t>?</w:t>
      </w:r>
    </w:p>
    <w:p w14:paraId="651F73E3" w14:textId="64184010" w:rsidR="00024988" w:rsidRDefault="00024988" w:rsidP="009408FA">
      <w:pPr>
        <w:tabs>
          <w:tab w:val="left" w:pos="665"/>
        </w:tabs>
      </w:pPr>
      <w:proofErr w:type="spellStart"/>
      <w:proofErr w:type="gramStart"/>
      <w:r>
        <w:t>Scanf</w:t>
      </w:r>
      <w:proofErr w:type="spellEnd"/>
      <w:r>
        <w:t>(</w:t>
      </w:r>
      <w:proofErr w:type="gramEnd"/>
      <w:r>
        <w:t>“%d”</w:t>
      </w:r>
      <w:r w:rsidR="00434BBA">
        <w:t>, number);</w:t>
      </w:r>
    </w:p>
    <w:p w14:paraId="413F6C55" w14:textId="446C88DE" w:rsidR="00434BBA" w:rsidRDefault="00434BBA" w:rsidP="009408FA">
      <w:pPr>
        <w:tabs>
          <w:tab w:val="left" w:pos="665"/>
        </w:tabs>
      </w:pPr>
      <w:r>
        <w:t>Answer:</w:t>
      </w:r>
    </w:p>
    <w:p w14:paraId="2235DAA4" w14:textId="7BC0BBC6" w:rsidR="00434BBA" w:rsidRDefault="000F5579" w:rsidP="009408FA">
      <w:pPr>
        <w:tabs>
          <w:tab w:val="left" w:pos="665"/>
        </w:tabs>
      </w:pPr>
      <w:r>
        <w:t>There is no “&amp;” before number.</w:t>
      </w:r>
    </w:p>
    <w:p w14:paraId="6750BC50" w14:textId="77777777" w:rsidR="004677B7" w:rsidRDefault="004677B7" w:rsidP="009408FA">
      <w:pPr>
        <w:tabs>
          <w:tab w:val="left" w:pos="665"/>
        </w:tabs>
      </w:pPr>
    </w:p>
    <w:p w14:paraId="24253BAE" w14:textId="1BFBD2D1" w:rsidR="004677B7" w:rsidRDefault="004677B7" w:rsidP="009408FA">
      <w:pPr>
        <w:tabs>
          <w:tab w:val="left" w:pos="665"/>
        </w:tabs>
      </w:pPr>
      <w:r>
        <w:t xml:space="preserve">Q36. </w:t>
      </w:r>
      <w:r w:rsidR="00E35D5E">
        <w:t>What will be the output?</w:t>
      </w:r>
    </w:p>
    <w:p w14:paraId="166893C3" w14:textId="43F8E400" w:rsidR="00E35D5E" w:rsidRDefault="00E35D5E" w:rsidP="009408FA">
      <w:pPr>
        <w:tabs>
          <w:tab w:val="left" w:pos="665"/>
        </w:tabs>
      </w:pPr>
      <w:r>
        <w:t>#include &lt;</w:t>
      </w:r>
      <w:proofErr w:type="spellStart"/>
      <w:r>
        <w:t>stdio.h</w:t>
      </w:r>
      <w:proofErr w:type="spellEnd"/>
      <w:r>
        <w:t>&gt;</w:t>
      </w:r>
    </w:p>
    <w:p w14:paraId="137EEF41" w14:textId="7A5162EB" w:rsidR="00E35D5E" w:rsidRDefault="00E35D5E" w:rsidP="009408FA">
      <w:pPr>
        <w:tabs>
          <w:tab w:val="left" w:pos="665"/>
        </w:tabs>
      </w:pPr>
      <w:r>
        <w:t xml:space="preserve">Int </w:t>
      </w:r>
      <w:proofErr w:type="gramStart"/>
      <w:r>
        <w:t>main(</w:t>
      </w:r>
      <w:proofErr w:type="gramEnd"/>
      <w:r>
        <w:t>)</w:t>
      </w:r>
    </w:p>
    <w:p w14:paraId="5E3F4689" w14:textId="51C5D1ED" w:rsidR="00E35D5E" w:rsidRDefault="00E35D5E" w:rsidP="009408FA">
      <w:pPr>
        <w:tabs>
          <w:tab w:val="left" w:pos="665"/>
        </w:tabs>
      </w:pPr>
      <w:r>
        <w:t>{</w:t>
      </w:r>
      <w:r w:rsidR="004E612E">
        <w:t>if(</w:t>
      </w:r>
      <w:proofErr w:type="spellStart"/>
      <w:r w:rsidR="004E612E">
        <w:t>sizeof</w:t>
      </w:r>
      <w:proofErr w:type="spellEnd"/>
      <w:r w:rsidR="004E612E">
        <w:t>(int)&gt;-1</w:t>
      </w:r>
      <w:r w:rsidR="00587C82">
        <w:t>)</w:t>
      </w:r>
    </w:p>
    <w:p w14:paraId="5856E90C" w14:textId="615C5BB1" w:rsidR="00587C82" w:rsidRDefault="00587C82" w:rsidP="009408FA">
      <w:pPr>
        <w:tabs>
          <w:tab w:val="left" w:pos="665"/>
        </w:tabs>
      </w:pPr>
      <w:proofErr w:type="spellStart"/>
      <w:r>
        <w:t>printf</w:t>
      </w:r>
      <w:proofErr w:type="spellEnd"/>
      <w:r>
        <w:t>(“yes”);</w:t>
      </w:r>
    </w:p>
    <w:p w14:paraId="5A043F33" w14:textId="120E5AAB" w:rsidR="00587C82" w:rsidRDefault="00E7387D" w:rsidP="009408FA">
      <w:pPr>
        <w:tabs>
          <w:tab w:val="left" w:pos="665"/>
        </w:tabs>
      </w:pPr>
      <w:r>
        <w:t>else</w:t>
      </w:r>
    </w:p>
    <w:p w14:paraId="12C55F84" w14:textId="0223EFF4" w:rsidR="00E7387D" w:rsidRDefault="00E7387D" w:rsidP="009408FA">
      <w:pPr>
        <w:tabs>
          <w:tab w:val="left" w:pos="665"/>
        </w:tabs>
      </w:pPr>
      <w:proofErr w:type="spellStart"/>
      <w:r>
        <w:t>printf</w:t>
      </w:r>
      <w:proofErr w:type="spellEnd"/>
      <w:r>
        <w:t>(“no”)</w:t>
      </w:r>
    </w:p>
    <w:p w14:paraId="739F1BFF" w14:textId="200A862E" w:rsidR="00E7387D" w:rsidRDefault="00E7387D" w:rsidP="009408FA">
      <w:pPr>
        <w:tabs>
          <w:tab w:val="left" w:pos="665"/>
        </w:tabs>
      </w:pPr>
      <w:r>
        <w:t>return 0;</w:t>
      </w:r>
      <w:r w:rsidR="0091666B">
        <w:t>}</w:t>
      </w:r>
    </w:p>
    <w:p w14:paraId="735D9EA6" w14:textId="596DF1B6" w:rsidR="0091666B" w:rsidRDefault="0091666B" w:rsidP="009408FA">
      <w:pPr>
        <w:tabs>
          <w:tab w:val="left" w:pos="665"/>
        </w:tabs>
      </w:pPr>
      <w:r>
        <w:t>Answer: output will be no</w:t>
      </w:r>
      <w:r w:rsidR="00143873">
        <w:t>.</w:t>
      </w:r>
    </w:p>
    <w:p w14:paraId="21A341E4" w14:textId="77777777" w:rsidR="00143873" w:rsidRDefault="00143873" w:rsidP="009408FA">
      <w:pPr>
        <w:tabs>
          <w:tab w:val="left" w:pos="665"/>
        </w:tabs>
      </w:pPr>
    </w:p>
    <w:p w14:paraId="5FC54AEE" w14:textId="761803C1" w:rsidR="00143873" w:rsidRDefault="00143873" w:rsidP="009408FA">
      <w:pPr>
        <w:tabs>
          <w:tab w:val="left" w:pos="665"/>
        </w:tabs>
      </w:pPr>
      <w:r>
        <w:t>Q37. Point out which of the following variable names are invalid</w:t>
      </w:r>
      <w:r w:rsidR="00667EAD">
        <w:t>:</w:t>
      </w:r>
    </w:p>
    <w:p w14:paraId="7ED44D6D" w14:textId="0A57F0F0" w:rsidR="00667EAD" w:rsidRDefault="00667EAD" w:rsidP="009408FA">
      <w:pPr>
        <w:tabs>
          <w:tab w:val="left" w:pos="665"/>
        </w:tabs>
      </w:pPr>
      <w:r>
        <w:t xml:space="preserve">Gross-salary </w:t>
      </w:r>
      <w:proofErr w:type="gramStart"/>
      <w:r>
        <w:t>INTEREST ,</w:t>
      </w:r>
      <w:r w:rsidR="00707924">
        <w:t>salary</w:t>
      </w:r>
      <w:proofErr w:type="gramEnd"/>
      <w:r w:rsidR="00707924">
        <w:t xml:space="preserve"> of</w:t>
      </w:r>
      <w:r w:rsidR="00302050">
        <w:t xml:space="preserve"> emp</w:t>
      </w:r>
      <w:r w:rsidR="00575EE6">
        <w:t xml:space="preserve">, </w:t>
      </w:r>
      <w:proofErr w:type="spellStart"/>
      <w:r w:rsidR="00575EE6">
        <w:t>avg</w:t>
      </w:r>
      <w:proofErr w:type="spellEnd"/>
      <w:r w:rsidR="00575EE6">
        <w:t xml:space="preserve">, </w:t>
      </w:r>
      <w:proofErr w:type="spellStart"/>
      <w:r w:rsidR="00575EE6">
        <w:t>thereisbookinmysoup</w:t>
      </w:r>
      <w:proofErr w:type="spellEnd"/>
      <w:r w:rsidR="0047222D">
        <w:t xml:space="preserve"> </w:t>
      </w:r>
    </w:p>
    <w:p w14:paraId="37456583" w14:textId="768C7560" w:rsidR="00384B51" w:rsidRDefault="00384B51" w:rsidP="009408FA">
      <w:pPr>
        <w:tabs>
          <w:tab w:val="left" w:pos="665"/>
        </w:tabs>
      </w:pPr>
      <w:r>
        <w:t>Answer:</w:t>
      </w:r>
      <w:r w:rsidR="00175534">
        <w:t xml:space="preserve"> Gross-salary INTER</w:t>
      </w:r>
      <w:r w:rsidR="0047222D">
        <w:t xml:space="preserve">EST and salary of </w:t>
      </w:r>
      <w:proofErr w:type="gramStart"/>
      <w:r w:rsidR="0047222D">
        <w:t>emp  variables</w:t>
      </w:r>
      <w:proofErr w:type="gramEnd"/>
      <w:r w:rsidR="0047222D">
        <w:t xml:space="preserve"> are invalid</w:t>
      </w:r>
      <w:r w:rsidR="001124F1">
        <w:t>.</w:t>
      </w:r>
    </w:p>
    <w:p w14:paraId="070C4579" w14:textId="77777777" w:rsidR="00C03A8E" w:rsidRDefault="00C03A8E" w:rsidP="009408FA">
      <w:pPr>
        <w:tabs>
          <w:tab w:val="left" w:pos="665"/>
        </w:tabs>
      </w:pPr>
    </w:p>
    <w:p w14:paraId="1AF80835" w14:textId="75B21244" w:rsidR="00C03A8E" w:rsidRDefault="00C03A8E" w:rsidP="009408FA">
      <w:pPr>
        <w:tabs>
          <w:tab w:val="left" w:pos="665"/>
        </w:tabs>
      </w:pPr>
      <w:r>
        <w:t xml:space="preserve">Q38. </w:t>
      </w:r>
      <w:r w:rsidR="006909C7">
        <w:t>T</w:t>
      </w:r>
      <w:r w:rsidR="00083F10">
        <w:t xml:space="preserve">om works at </w:t>
      </w:r>
      <w:proofErr w:type="spellStart"/>
      <w:proofErr w:type="gramStart"/>
      <w:r w:rsidR="00083F10">
        <w:t>a</w:t>
      </w:r>
      <w:proofErr w:type="spellEnd"/>
      <w:proofErr w:type="gramEnd"/>
      <w:r w:rsidR="00083F10">
        <w:t xml:space="preserve"> a</w:t>
      </w:r>
      <w:r w:rsidR="00411FCB">
        <w:t>quarium</w:t>
      </w:r>
      <w:r w:rsidR="008205F9">
        <w:t xml:space="preserve"> shop on Saturday. When tom gets to work</w:t>
      </w:r>
      <w:r w:rsidR="000B74A5">
        <w:t xml:space="preserve">, he is asked to clean a 175-gallon </w:t>
      </w:r>
      <w:r w:rsidR="001400AC">
        <w:t xml:space="preserve">reef tank. His first job is to drain the </w:t>
      </w:r>
      <w:proofErr w:type="gramStart"/>
      <w:r w:rsidR="001400AC">
        <w:t>tan</w:t>
      </w:r>
      <w:r w:rsidR="00766DF1">
        <w:t xml:space="preserve">k </w:t>
      </w:r>
      <w:r w:rsidR="00077784">
        <w:t>.</w:t>
      </w:r>
      <w:proofErr w:type="gramEnd"/>
      <w:r w:rsidR="00077784">
        <w:t xml:space="preserve"> he puts a hose into the tank and starts a </w:t>
      </w:r>
      <w:proofErr w:type="spellStart"/>
      <w:r w:rsidR="00077784">
        <w:t>s</w:t>
      </w:r>
      <w:r w:rsidR="009876FB">
        <w:t>phon</w:t>
      </w:r>
      <w:proofErr w:type="spellEnd"/>
      <w:r w:rsidR="009876FB">
        <w:t>. Tom wonders if the tank will finish</w:t>
      </w:r>
      <w:r w:rsidR="004B2010">
        <w:t xml:space="preserve"> draining </w:t>
      </w:r>
      <w:r w:rsidR="00520C8B">
        <w:t>out and finds that 12.5 gallons drain out in 30</w:t>
      </w:r>
      <w:r w:rsidR="009B4C13">
        <w:t xml:space="preserve"> minutes. So, he figures</w:t>
      </w:r>
      <w:r w:rsidR="00805207">
        <w:t xml:space="preserve"> that the rate is 2</w:t>
      </w:r>
      <w:r w:rsidR="00DF311C">
        <w:t>5 gallon per hour. Develop a c program</w:t>
      </w:r>
      <w:r w:rsidR="00180C89">
        <w:t xml:space="preserve"> to help tom to calculate time required to </w:t>
      </w:r>
      <w:r w:rsidR="008E275F">
        <w:t>completely clean tank.</w:t>
      </w:r>
    </w:p>
    <w:p w14:paraId="686CDE57" w14:textId="662EEDA9" w:rsidR="00DF5EF5" w:rsidRDefault="00DF5EF5" w:rsidP="009408FA">
      <w:pPr>
        <w:tabs>
          <w:tab w:val="left" w:pos="665"/>
        </w:tabs>
      </w:pPr>
      <w:r>
        <w:t>#include&lt;stdio.h&gt;</w:t>
      </w:r>
    </w:p>
    <w:p w14:paraId="5605D6DF" w14:textId="639EB758" w:rsidR="00DF5EF5" w:rsidRDefault="009221AA" w:rsidP="009408FA">
      <w:pPr>
        <w:tabs>
          <w:tab w:val="left" w:pos="665"/>
        </w:tabs>
      </w:pPr>
      <w:r>
        <w:t>i</w:t>
      </w:r>
      <w:r w:rsidR="001B7771">
        <w:t xml:space="preserve">nt </w:t>
      </w:r>
      <w:proofErr w:type="gramStart"/>
      <w:r w:rsidR="001B7771">
        <w:t>main(</w:t>
      </w:r>
      <w:proofErr w:type="gramEnd"/>
      <w:r w:rsidR="001B7771">
        <w:t>)</w:t>
      </w:r>
    </w:p>
    <w:p w14:paraId="35093C83" w14:textId="24326843" w:rsidR="001B7771" w:rsidRDefault="001B7771" w:rsidP="009408FA">
      <w:pPr>
        <w:tabs>
          <w:tab w:val="left" w:pos="665"/>
        </w:tabs>
      </w:pPr>
      <w:r>
        <w:t xml:space="preserve">{int </w:t>
      </w:r>
      <w:proofErr w:type="spellStart"/>
      <w:r>
        <w:t>totalgallons</w:t>
      </w:r>
      <w:proofErr w:type="spellEnd"/>
      <w:r>
        <w:t>=175;</w:t>
      </w:r>
    </w:p>
    <w:p w14:paraId="0DAD2B08" w14:textId="2BB5B9B4" w:rsidR="001B7771" w:rsidRDefault="009221AA" w:rsidP="009408FA">
      <w:pPr>
        <w:tabs>
          <w:tab w:val="left" w:pos="665"/>
        </w:tabs>
      </w:pPr>
      <w:r>
        <w:t>i</w:t>
      </w:r>
      <w:r w:rsidR="001B7771">
        <w:t>nt draining</w:t>
      </w:r>
      <w:r w:rsidR="00B939D4">
        <w:t>=25;</w:t>
      </w:r>
    </w:p>
    <w:p w14:paraId="70CCCC23" w14:textId="443F576F" w:rsidR="00B939D4" w:rsidRDefault="009221AA" w:rsidP="009408FA">
      <w:pPr>
        <w:tabs>
          <w:tab w:val="left" w:pos="665"/>
        </w:tabs>
      </w:pPr>
      <w:r>
        <w:t>f</w:t>
      </w:r>
      <w:r w:rsidR="00B939D4">
        <w:t xml:space="preserve">loat </w:t>
      </w:r>
      <w:proofErr w:type="spellStart"/>
      <w:r w:rsidR="00B939D4">
        <w:t>timerequired</w:t>
      </w:r>
      <w:proofErr w:type="spellEnd"/>
      <w:r w:rsidR="00B939D4">
        <w:t>=(</w:t>
      </w:r>
      <w:r w:rsidR="005F047B">
        <w:t>float)</w:t>
      </w:r>
      <w:proofErr w:type="spellStart"/>
      <w:r w:rsidR="005F047B">
        <w:t>totalgallons</w:t>
      </w:r>
      <w:proofErr w:type="spellEnd"/>
      <w:r w:rsidR="005F047B">
        <w:t>/</w:t>
      </w:r>
      <w:r>
        <w:t>draining;</w:t>
      </w:r>
    </w:p>
    <w:p w14:paraId="378B5BD5" w14:textId="38B05B3F" w:rsidR="00C33BD9" w:rsidRDefault="00C33BD9" w:rsidP="009408FA">
      <w:pPr>
        <w:tabs>
          <w:tab w:val="left" w:pos="665"/>
        </w:tabs>
      </w:pPr>
      <w:proofErr w:type="spellStart"/>
      <w:proofErr w:type="gramStart"/>
      <w:r>
        <w:t>printf</w:t>
      </w:r>
      <w:proofErr w:type="spellEnd"/>
      <w:r>
        <w:t>(</w:t>
      </w:r>
      <w:proofErr w:type="gramEnd"/>
      <w:r>
        <w:t xml:space="preserve">“time required </w:t>
      </w:r>
      <w:r w:rsidR="0034760E">
        <w:t>to completely clean the tank: %.2f</w:t>
      </w:r>
      <w:r w:rsidR="00851E6E">
        <w:t xml:space="preserve"> hours\n”, </w:t>
      </w:r>
      <w:proofErr w:type="spellStart"/>
      <w:r w:rsidR="00851E6E">
        <w:t>timerequired</w:t>
      </w:r>
      <w:proofErr w:type="spellEnd"/>
      <w:r w:rsidR="00851E6E">
        <w:t>)</w:t>
      </w:r>
      <w:r w:rsidR="00575100">
        <w:t>;</w:t>
      </w:r>
    </w:p>
    <w:p w14:paraId="5D06592E" w14:textId="6F63CB67" w:rsidR="00575100" w:rsidRDefault="00575100" w:rsidP="009408FA">
      <w:pPr>
        <w:tabs>
          <w:tab w:val="left" w:pos="665"/>
        </w:tabs>
      </w:pPr>
      <w:r>
        <w:t>return 0;</w:t>
      </w:r>
    </w:p>
    <w:p w14:paraId="6E5875AA" w14:textId="77777777" w:rsidR="00DF5EF5" w:rsidRDefault="00DF5EF5" w:rsidP="009408FA">
      <w:pPr>
        <w:tabs>
          <w:tab w:val="left" w:pos="665"/>
        </w:tabs>
      </w:pPr>
    </w:p>
    <w:p w14:paraId="7E044284" w14:textId="5A066901" w:rsidR="00A659E2" w:rsidRDefault="000D08E9" w:rsidP="009408FA">
      <w:pPr>
        <w:tabs>
          <w:tab w:val="left" w:pos="665"/>
        </w:tabs>
      </w:pPr>
      <w:r>
        <w:t xml:space="preserve">Q39. </w:t>
      </w:r>
      <w:r w:rsidR="00A659E2">
        <w:t xml:space="preserve">The percent </w:t>
      </w:r>
      <w:proofErr w:type="gramStart"/>
      <w:r w:rsidR="00A659E2">
        <w:t>y(</w:t>
      </w:r>
      <w:proofErr w:type="gramEnd"/>
      <w:r w:rsidR="00A659E2">
        <w:t>in decimal form) of battery</w:t>
      </w:r>
      <w:r w:rsidR="00B31A19">
        <w:t xml:space="preserve"> power remaining x hours after you turn</w:t>
      </w:r>
      <w:r w:rsidR="00B23BC7">
        <w:t xml:space="preserve"> on a laptop computer </w:t>
      </w:r>
      <w:r w:rsidR="00DF7738">
        <w:t xml:space="preserve">is y=-0.2x+1. Develop a c program to calculate after how many hours the battery power is at 75%? </w:t>
      </w:r>
    </w:p>
    <w:p w14:paraId="42BF5C6B" w14:textId="77777777" w:rsidR="0091666B" w:rsidRDefault="0091666B" w:rsidP="009408FA">
      <w:pPr>
        <w:tabs>
          <w:tab w:val="left" w:pos="665"/>
        </w:tabs>
      </w:pPr>
    </w:p>
    <w:p w14:paraId="0A503D73" w14:textId="77777777" w:rsidR="00E565F1" w:rsidRDefault="00E565F1" w:rsidP="00E565F1">
      <w:pPr>
        <w:tabs>
          <w:tab w:val="left" w:pos="665"/>
        </w:tabs>
      </w:pPr>
      <w:r>
        <w:t>#include &lt;</w:t>
      </w:r>
      <w:proofErr w:type="spellStart"/>
      <w:r>
        <w:t>stdio.h</w:t>
      </w:r>
      <w:proofErr w:type="spellEnd"/>
      <w:r>
        <w:t>&gt;</w:t>
      </w:r>
    </w:p>
    <w:p w14:paraId="3D70FEB2" w14:textId="26741905" w:rsidR="00E565F1" w:rsidRDefault="00E565F1" w:rsidP="00FD4755">
      <w:pPr>
        <w:tabs>
          <w:tab w:val="left" w:pos="665"/>
          <w:tab w:val="left" w:pos="2320"/>
        </w:tabs>
      </w:pPr>
      <w:r>
        <w:t xml:space="preserve">int </w:t>
      </w:r>
      <w:proofErr w:type="gramStart"/>
      <w:r>
        <w:t>main(</w:t>
      </w:r>
      <w:proofErr w:type="gramEnd"/>
      <w:r>
        <w:t>) {</w:t>
      </w:r>
      <w:r w:rsidR="00FD4755">
        <w:tab/>
      </w:r>
    </w:p>
    <w:p w14:paraId="32E7B6B3" w14:textId="4933FCFE" w:rsidR="00E565F1" w:rsidRDefault="00E565F1" w:rsidP="00E565F1">
      <w:pPr>
        <w:tabs>
          <w:tab w:val="left" w:pos="665"/>
        </w:tabs>
      </w:pPr>
      <w:r>
        <w:t xml:space="preserve">    double y = 0.75; </w:t>
      </w:r>
    </w:p>
    <w:p w14:paraId="470CD744" w14:textId="0A575948" w:rsidR="00E565F1" w:rsidRDefault="00E565F1" w:rsidP="00E565F1">
      <w:pPr>
        <w:tabs>
          <w:tab w:val="left" w:pos="665"/>
        </w:tabs>
      </w:pPr>
      <w:r>
        <w:t xml:space="preserve">    double x;</w:t>
      </w:r>
    </w:p>
    <w:p w14:paraId="2E85D14D" w14:textId="77777777" w:rsidR="00E565F1" w:rsidRDefault="00E565F1" w:rsidP="00E565F1">
      <w:pPr>
        <w:tabs>
          <w:tab w:val="left" w:pos="665"/>
        </w:tabs>
      </w:pPr>
      <w:r>
        <w:t xml:space="preserve">    x = (1 - y) / (-0.2);</w:t>
      </w:r>
    </w:p>
    <w:p w14:paraId="6616B0A4" w14:textId="1BFADEE4" w:rsidR="00E565F1" w:rsidRDefault="00E565F1" w:rsidP="00E565F1">
      <w:pPr>
        <w:tabs>
          <w:tab w:val="left" w:pos="665"/>
        </w:tabs>
      </w:pPr>
      <w:r>
        <w:t xml:space="preserve">  </w:t>
      </w:r>
      <w:proofErr w:type="spellStart"/>
      <w:proofErr w:type="gramStart"/>
      <w:r>
        <w:t>printf</w:t>
      </w:r>
      <w:proofErr w:type="spellEnd"/>
      <w:r>
        <w:t>(</w:t>
      </w:r>
      <w:proofErr w:type="gramEnd"/>
      <w:r>
        <w:t>"It takes %.2f hours  75%%.\n", x);</w:t>
      </w:r>
    </w:p>
    <w:p w14:paraId="6517D1B8" w14:textId="5047E40C" w:rsidR="00192173" w:rsidRDefault="00E565F1" w:rsidP="00E565F1">
      <w:pPr>
        <w:tabs>
          <w:tab w:val="left" w:pos="665"/>
        </w:tabs>
      </w:pPr>
      <w:r>
        <w:t xml:space="preserve"> return 0;</w:t>
      </w:r>
      <w:r w:rsidR="00E62FCF">
        <w:t>}</w:t>
      </w:r>
    </w:p>
    <w:p w14:paraId="54A6EE87" w14:textId="77777777" w:rsidR="00E62FCF" w:rsidRDefault="00E62FCF" w:rsidP="00E565F1">
      <w:pPr>
        <w:tabs>
          <w:tab w:val="left" w:pos="665"/>
        </w:tabs>
      </w:pPr>
    </w:p>
    <w:p w14:paraId="5087B0AD" w14:textId="40F0457C" w:rsidR="001575E0" w:rsidRDefault="00E62FCF" w:rsidP="00804C1C">
      <w:pPr>
        <w:tabs>
          <w:tab w:val="left" w:pos="665"/>
        </w:tabs>
      </w:pPr>
      <w:r>
        <w:t xml:space="preserve">Q40. Which of the following </w:t>
      </w:r>
      <w:r w:rsidR="00FD4755">
        <w:t xml:space="preserve">is used to convert the </w:t>
      </w:r>
      <w:proofErr w:type="gramStart"/>
      <w:r w:rsidR="00FD4755">
        <w:t>high level</w:t>
      </w:r>
      <w:proofErr w:type="gramEnd"/>
      <w:r w:rsidR="00FD4755">
        <w:t xml:space="preserve"> language in </w:t>
      </w:r>
      <w:r w:rsidR="00A64381">
        <w:t>machine language in a single go?</w:t>
      </w:r>
    </w:p>
    <w:p w14:paraId="79CEF589" w14:textId="7E64A507" w:rsidR="00804C1C" w:rsidRDefault="00804C1C" w:rsidP="00804C1C">
      <w:pPr>
        <w:tabs>
          <w:tab w:val="left" w:pos="665"/>
        </w:tabs>
      </w:pPr>
      <w:r>
        <w:t>Answer</w:t>
      </w:r>
      <w:proofErr w:type="gramStart"/>
      <w:r>
        <w:t>:</w:t>
      </w:r>
      <w:r w:rsidR="00F26797">
        <w:t xml:space="preserve"> </w:t>
      </w:r>
      <w:r w:rsidR="00EB63AC">
        <w:t xml:space="preserve"> </w:t>
      </w:r>
      <w:r w:rsidR="000A128A">
        <w:t>(</w:t>
      </w:r>
      <w:proofErr w:type="gramEnd"/>
      <w:r w:rsidR="00EB63AC">
        <w:t>b</w:t>
      </w:r>
      <w:r w:rsidR="000A128A">
        <w:t>)</w:t>
      </w:r>
      <w:r w:rsidR="00EB63AC">
        <w:t xml:space="preserve"> </w:t>
      </w:r>
      <w:r w:rsidR="00F26797">
        <w:t>interpreter</w:t>
      </w:r>
    </w:p>
    <w:p w14:paraId="15511436" w14:textId="77777777" w:rsidR="00665B4A" w:rsidRDefault="00665B4A" w:rsidP="00804C1C">
      <w:pPr>
        <w:tabs>
          <w:tab w:val="left" w:pos="665"/>
        </w:tabs>
      </w:pPr>
    </w:p>
    <w:p w14:paraId="6166BFC4" w14:textId="16CEC465" w:rsidR="00EB63AC" w:rsidRDefault="00EB63AC" w:rsidP="00804C1C">
      <w:pPr>
        <w:tabs>
          <w:tab w:val="left" w:pos="665"/>
        </w:tabs>
      </w:pPr>
      <w:r>
        <w:t>Q</w:t>
      </w:r>
      <w:r w:rsidR="002A5495">
        <w:t>41. What is the format specifier for an octa</w:t>
      </w:r>
      <w:r w:rsidR="008C2A0B">
        <w:t>l number?</w:t>
      </w:r>
    </w:p>
    <w:p w14:paraId="05F61D83" w14:textId="4603360A" w:rsidR="00E3675F" w:rsidRDefault="00E3675F" w:rsidP="00804C1C">
      <w:pPr>
        <w:tabs>
          <w:tab w:val="left" w:pos="665"/>
        </w:tabs>
      </w:pPr>
      <w:r>
        <w:t xml:space="preserve">Answer: </w:t>
      </w:r>
      <w:r w:rsidR="000A128A">
        <w:t>(</w:t>
      </w:r>
      <w:r>
        <w:t>c</w:t>
      </w:r>
      <w:r w:rsidR="000A128A">
        <w:t>)</w:t>
      </w:r>
      <w:r w:rsidR="00665B4A">
        <w:t xml:space="preserve"> </w:t>
      </w:r>
      <w:r>
        <w:t>%0</w:t>
      </w:r>
    </w:p>
    <w:p w14:paraId="0CE7B4FD" w14:textId="77777777" w:rsidR="00665B4A" w:rsidRDefault="00665B4A" w:rsidP="00804C1C">
      <w:pPr>
        <w:tabs>
          <w:tab w:val="left" w:pos="665"/>
        </w:tabs>
      </w:pPr>
    </w:p>
    <w:p w14:paraId="7DA5A43F" w14:textId="3150C06B" w:rsidR="00665B4A" w:rsidRDefault="00665B4A" w:rsidP="00804C1C">
      <w:pPr>
        <w:tabs>
          <w:tab w:val="left" w:pos="665"/>
        </w:tabs>
      </w:pPr>
      <w:r>
        <w:t xml:space="preserve">Q42. </w:t>
      </w:r>
      <w:r w:rsidR="00E322D9">
        <w:t>Which format specifier is used to print the expone</w:t>
      </w:r>
      <w:r w:rsidR="004D4D4D">
        <w:t xml:space="preserve">nt value </w:t>
      </w:r>
      <w:proofErr w:type="spellStart"/>
      <w:r w:rsidR="004D4D4D">
        <w:t>upto</w:t>
      </w:r>
      <w:proofErr w:type="spellEnd"/>
      <w:r w:rsidR="004D4D4D">
        <w:t xml:space="preserve"> 2 decimal places</w:t>
      </w:r>
      <w:r w:rsidR="00DD7AA4">
        <w:t xml:space="preserve">. </w:t>
      </w:r>
    </w:p>
    <w:p w14:paraId="1B690A1D" w14:textId="1DF3005B" w:rsidR="00937BAB" w:rsidRDefault="00937BAB" w:rsidP="00804C1C">
      <w:pPr>
        <w:tabs>
          <w:tab w:val="left" w:pos="665"/>
        </w:tabs>
      </w:pPr>
      <w:r>
        <w:t xml:space="preserve">Answer: </w:t>
      </w:r>
      <w:r w:rsidR="000A128A">
        <w:t>(</w:t>
      </w:r>
      <w:r>
        <w:t>d</w:t>
      </w:r>
      <w:r w:rsidR="00C50731">
        <w:t>)</w:t>
      </w:r>
      <w:r>
        <w:t xml:space="preserve"> %.2e</w:t>
      </w:r>
    </w:p>
    <w:p w14:paraId="17D1C16B" w14:textId="77777777" w:rsidR="003A34E7" w:rsidRDefault="003A34E7" w:rsidP="00804C1C">
      <w:pPr>
        <w:tabs>
          <w:tab w:val="left" w:pos="665"/>
        </w:tabs>
      </w:pPr>
    </w:p>
    <w:p w14:paraId="4788D287" w14:textId="032E186B" w:rsidR="003A34E7" w:rsidRDefault="003A34E7" w:rsidP="00804C1C">
      <w:pPr>
        <w:tabs>
          <w:tab w:val="left" w:pos="665"/>
        </w:tabs>
      </w:pPr>
      <w:r>
        <w:t>Q43. Which of the following is not a basic data type?</w:t>
      </w:r>
    </w:p>
    <w:p w14:paraId="281063DC" w14:textId="7C994053" w:rsidR="003A34E7" w:rsidRDefault="00655666" w:rsidP="00804C1C">
      <w:pPr>
        <w:tabs>
          <w:tab w:val="left" w:pos="665"/>
        </w:tabs>
      </w:pPr>
      <w:r>
        <w:t xml:space="preserve">Answer: </w:t>
      </w:r>
      <w:r w:rsidR="00C50731">
        <w:t>(</w:t>
      </w:r>
      <w:r>
        <w:t>b</w:t>
      </w:r>
      <w:r w:rsidR="00C50731">
        <w:t>) array</w:t>
      </w:r>
    </w:p>
    <w:p w14:paraId="6FFC024A" w14:textId="77777777" w:rsidR="00CC5235" w:rsidRDefault="00CC5235" w:rsidP="00804C1C">
      <w:pPr>
        <w:tabs>
          <w:tab w:val="left" w:pos="665"/>
        </w:tabs>
      </w:pPr>
    </w:p>
    <w:p w14:paraId="7CA0C12F" w14:textId="1C47D45C" w:rsidR="00CC5235" w:rsidRDefault="00CC5235" w:rsidP="00804C1C">
      <w:pPr>
        <w:tabs>
          <w:tab w:val="left" w:pos="665"/>
        </w:tabs>
      </w:pPr>
      <w:r>
        <w:t>Q44. What is the output of the following code?</w:t>
      </w:r>
    </w:p>
    <w:p w14:paraId="4CCBEA72" w14:textId="39EF698F" w:rsidR="00CC5235" w:rsidRDefault="006875A2" w:rsidP="00804C1C">
      <w:pPr>
        <w:tabs>
          <w:tab w:val="left" w:pos="665"/>
        </w:tabs>
      </w:pPr>
      <w:r>
        <w:t>#include &lt;</w:t>
      </w:r>
      <w:proofErr w:type="spellStart"/>
      <w:r>
        <w:t>stdio.h</w:t>
      </w:r>
      <w:proofErr w:type="spellEnd"/>
      <w:r>
        <w:t>&gt;</w:t>
      </w:r>
    </w:p>
    <w:p w14:paraId="22DAE538" w14:textId="07718DAE" w:rsidR="006875A2" w:rsidRDefault="006875A2" w:rsidP="00804C1C">
      <w:pPr>
        <w:tabs>
          <w:tab w:val="left" w:pos="665"/>
        </w:tabs>
      </w:pPr>
      <w:r>
        <w:t xml:space="preserve">Void </w:t>
      </w:r>
      <w:proofErr w:type="gramStart"/>
      <w:r>
        <w:t>main(</w:t>
      </w:r>
      <w:proofErr w:type="gramEnd"/>
      <w:r w:rsidR="00D07273">
        <w:t>)</w:t>
      </w:r>
    </w:p>
    <w:p w14:paraId="1DA30350" w14:textId="6059A4BF" w:rsidR="006875A2" w:rsidRDefault="006875A2" w:rsidP="00804C1C">
      <w:pPr>
        <w:tabs>
          <w:tab w:val="left" w:pos="665"/>
        </w:tabs>
      </w:pPr>
      <w:r>
        <w:t>{int x=0;</w:t>
      </w:r>
    </w:p>
    <w:p w14:paraId="52CB8DA5" w14:textId="4BD4CFC0" w:rsidR="006875A2" w:rsidRDefault="006875A2" w:rsidP="00804C1C">
      <w:pPr>
        <w:tabs>
          <w:tab w:val="left" w:pos="665"/>
        </w:tabs>
      </w:pPr>
      <w:r>
        <w:t>X=</w:t>
      </w:r>
      <w:proofErr w:type="spellStart"/>
      <w:r>
        <w:t>printf</w:t>
      </w:r>
      <w:proofErr w:type="spellEnd"/>
      <w:r>
        <w:t>(“</w:t>
      </w:r>
      <w:proofErr w:type="gramStart"/>
      <w:r w:rsidR="00142558">
        <w:t>\”hello</w:t>
      </w:r>
      <w:proofErr w:type="gramEnd"/>
      <w:r w:rsidR="00142558">
        <w:t>\b\””);</w:t>
      </w:r>
    </w:p>
    <w:p w14:paraId="3CC053CE" w14:textId="467545DE" w:rsidR="00142558" w:rsidRDefault="00142558" w:rsidP="00804C1C">
      <w:pPr>
        <w:tabs>
          <w:tab w:val="left" w:pos="665"/>
        </w:tabs>
      </w:pPr>
      <w:proofErr w:type="spellStart"/>
      <w:r>
        <w:t>Printf</w:t>
      </w:r>
      <w:proofErr w:type="spellEnd"/>
      <w:r>
        <w:t>(“%</w:t>
      </w:r>
      <w:proofErr w:type="spellStart"/>
      <w:r>
        <w:t>d</w:t>
      </w:r>
      <w:proofErr w:type="gramStart"/>
      <w:r>
        <w:t>”,x</w:t>
      </w:r>
      <w:proofErr w:type="spellEnd"/>
      <w:proofErr w:type="gramEnd"/>
      <w:r>
        <w:t>);</w:t>
      </w:r>
      <w:r w:rsidR="002F5A52">
        <w:t>}</w:t>
      </w:r>
    </w:p>
    <w:p w14:paraId="784BE3FD" w14:textId="2F6C3FE8" w:rsidR="00D94BE7" w:rsidRDefault="00D07273" w:rsidP="00804C1C">
      <w:pPr>
        <w:tabs>
          <w:tab w:val="left" w:pos="665"/>
        </w:tabs>
      </w:pPr>
      <w:r>
        <w:t>Answer:</w:t>
      </w:r>
      <w:ins w:id="0" w:author="Microsoft Word" w:date="2023-09-17T11:12:00Z">
        <w:r w:rsidR="00D151D2">
          <w:t xml:space="preserve"> </w:t>
        </w:r>
        <w:r w:rsidR="00331E33">
          <w:t>(c)</w:t>
        </w:r>
      </w:ins>
    </w:p>
    <w:p w14:paraId="30BA7D52" w14:textId="31F9A976" w:rsidR="004B5B40" w:rsidRDefault="004B5B40" w:rsidP="00804C1C">
      <w:pPr>
        <w:tabs>
          <w:tab w:val="left" w:pos="665"/>
        </w:tabs>
      </w:pPr>
      <w:r>
        <w:t>Output will be:</w:t>
      </w:r>
      <w:r w:rsidR="00331E33">
        <w:t xml:space="preserve"> </w:t>
      </w:r>
      <w:r w:rsidRPr="004B5B40">
        <w:t>"hell"8</w:t>
      </w:r>
    </w:p>
    <w:p w14:paraId="2DAB4084" w14:textId="3D099D75" w:rsidR="00D94BE7" w:rsidRDefault="00D94BE7" w:rsidP="00804C1C">
      <w:pPr>
        <w:tabs>
          <w:tab w:val="left" w:pos="665"/>
        </w:tabs>
      </w:pPr>
    </w:p>
    <w:p w14:paraId="20D718A0" w14:textId="43145E2E" w:rsidR="00D94BE7" w:rsidRDefault="00D94BE7" w:rsidP="00804C1C">
      <w:pPr>
        <w:tabs>
          <w:tab w:val="left" w:pos="665"/>
        </w:tabs>
      </w:pPr>
      <w:r>
        <w:t>Q45.</w:t>
      </w:r>
      <w:r w:rsidR="00AF403D">
        <w:t>what is the output of the following code?</w:t>
      </w:r>
    </w:p>
    <w:p w14:paraId="3416FBB8" w14:textId="23B0D626" w:rsidR="00AF403D" w:rsidRDefault="00AF403D" w:rsidP="00804C1C">
      <w:pPr>
        <w:tabs>
          <w:tab w:val="left" w:pos="665"/>
        </w:tabs>
      </w:pPr>
      <w:r>
        <w:t>#include &lt;s</w:t>
      </w:r>
    </w:p>
    <w:p w14:paraId="60B063C1" w14:textId="3C6B2E1B" w:rsidR="001C5B63" w:rsidRDefault="00AF403D" w:rsidP="00804C1C">
      <w:pPr>
        <w:tabs>
          <w:tab w:val="left" w:pos="665"/>
        </w:tabs>
      </w:pPr>
      <w:r>
        <w:t>#include &lt;</w:t>
      </w:r>
      <w:proofErr w:type="spellStart"/>
      <w:r>
        <w:t>s</w:t>
      </w:r>
      <w:r w:rsidR="00455CF5">
        <w:t>td</w:t>
      </w:r>
      <w:r w:rsidR="001C5B63">
        <w:t>io.h</w:t>
      </w:r>
      <w:proofErr w:type="spellEnd"/>
      <w:r w:rsidR="001C5B63">
        <w:t>&gt;</w:t>
      </w:r>
    </w:p>
    <w:p w14:paraId="54C30838" w14:textId="78922A7C" w:rsidR="001C5B63" w:rsidRDefault="001C5B63" w:rsidP="00804C1C">
      <w:pPr>
        <w:tabs>
          <w:tab w:val="left" w:pos="665"/>
        </w:tabs>
      </w:pPr>
      <w:r>
        <w:t xml:space="preserve">Int </w:t>
      </w:r>
      <w:proofErr w:type="gramStart"/>
      <w:r>
        <w:t>main(</w:t>
      </w:r>
      <w:proofErr w:type="gramEnd"/>
      <w:r>
        <w:t>)</w:t>
      </w:r>
    </w:p>
    <w:p w14:paraId="0E83EEA9" w14:textId="5D54F026" w:rsidR="001C5B63" w:rsidRDefault="001C5B63" w:rsidP="00804C1C">
      <w:pPr>
        <w:tabs>
          <w:tab w:val="left" w:pos="665"/>
        </w:tabs>
      </w:pPr>
      <w:r>
        <w:t xml:space="preserve">{int </w:t>
      </w:r>
      <w:proofErr w:type="spellStart"/>
      <w:proofErr w:type="gramStart"/>
      <w:r>
        <w:t>b,c</w:t>
      </w:r>
      <w:proofErr w:type="spellEnd"/>
      <w:proofErr w:type="gramEnd"/>
      <w:r>
        <w:t>=5</w:t>
      </w:r>
      <w:r w:rsidR="002336D6">
        <w:t>;</w:t>
      </w:r>
    </w:p>
    <w:p w14:paraId="3FDA29CD" w14:textId="52D356CB" w:rsidR="002336D6" w:rsidRDefault="002336D6" w:rsidP="00804C1C">
      <w:pPr>
        <w:tabs>
          <w:tab w:val="left" w:pos="665"/>
        </w:tabs>
      </w:pPr>
      <w:r>
        <w:t>Int (“%d, %d</w:t>
      </w:r>
      <w:proofErr w:type="gramStart"/>
      <w:r>
        <w:t>” ,</w:t>
      </w:r>
      <w:proofErr w:type="spellStart"/>
      <w:r>
        <w:t>b</w:t>
      </w:r>
      <w:proofErr w:type="gramEnd"/>
      <w:r>
        <w:t>,c</w:t>
      </w:r>
      <w:proofErr w:type="spellEnd"/>
      <w:r w:rsidR="00D151D2">
        <w:t>);</w:t>
      </w:r>
    </w:p>
    <w:p w14:paraId="1F381B26" w14:textId="467640DE" w:rsidR="00D151D2" w:rsidRDefault="00D151D2" w:rsidP="00804C1C">
      <w:pPr>
        <w:tabs>
          <w:tab w:val="left" w:pos="665"/>
        </w:tabs>
      </w:pPr>
      <w:r>
        <w:t>}</w:t>
      </w:r>
    </w:p>
    <w:p w14:paraId="26E48E87" w14:textId="2DD36F61" w:rsidR="00020D91" w:rsidRDefault="00704F43" w:rsidP="00804C1C">
      <w:pPr>
        <w:tabs>
          <w:tab w:val="left" w:pos="665"/>
        </w:tabs>
      </w:pPr>
      <w:r>
        <w:t>Answer</w:t>
      </w:r>
      <w:r w:rsidR="00A00324">
        <w:t xml:space="preserve">: (d) </w:t>
      </w:r>
      <w:ins w:id="1" w:author="Microsoft Word" w:date="2023-09-17T11:14:00Z">
        <w:r w:rsidR="00020D91">
          <w:t>garbage,5</w:t>
        </w:r>
      </w:ins>
    </w:p>
    <w:p w14:paraId="1DC31922" w14:textId="77777777" w:rsidR="00A22BEB" w:rsidRDefault="00A22BEB" w:rsidP="00804C1C">
      <w:pPr>
        <w:tabs>
          <w:tab w:val="left" w:pos="665"/>
        </w:tabs>
      </w:pPr>
    </w:p>
    <w:p w14:paraId="2853FE0B" w14:textId="492E7FA6" w:rsidR="00A22BEB" w:rsidRDefault="00A22BEB" w:rsidP="00804C1C">
      <w:pPr>
        <w:tabs>
          <w:tab w:val="left" w:pos="665"/>
        </w:tabs>
      </w:pPr>
      <w:r>
        <w:t>Q</w:t>
      </w:r>
      <w:r w:rsidR="00000806">
        <w:t>46. Which of the following is an identifier?</w:t>
      </w:r>
    </w:p>
    <w:p w14:paraId="379A55DB" w14:textId="7CF34A08" w:rsidR="000B0805" w:rsidRDefault="00EA3270" w:rsidP="00804C1C">
      <w:pPr>
        <w:tabs>
          <w:tab w:val="left" w:pos="665"/>
        </w:tabs>
      </w:pPr>
      <w:r>
        <w:t xml:space="preserve">Answer: </w:t>
      </w:r>
      <w:r w:rsidR="000B0805">
        <w:t xml:space="preserve">(b) </w:t>
      </w:r>
      <w:proofErr w:type="spellStart"/>
      <w:r w:rsidR="000B0805">
        <w:t>Basic_pay</w:t>
      </w:r>
      <w:proofErr w:type="spellEnd"/>
    </w:p>
    <w:p w14:paraId="7B10924B" w14:textId="77777777" w:rsidR="000B0805" w:rsidRDefault="000B0805" w:rsidP="00804C1C">
      <w:pPr>
        <w:tabs>
          <w:tab w:val="left" w:pos="665"/>
        </w:tabs>
      </w:pPr>
    </w:p>
    <w:p w14:paraId="540F0C63" w14:textId="2A83A3F6" w:rsidR="000B0805" w:rsidRDefault="000B0805" w:rsidP="00804C1C">
      <w:pPr>
        <w:tabs>
          <w:tab w:val="left" w:pos="665"/>
        </w:tabs>
      </w:pPr>
      <w:r>
        <w:lastRenderedPageBreak/>
        <w:t xml:space="preserve">Q47. </w:t>
      </w:r>
      <w:r w:rsidR="0079757E">
        <w:t xml:space="preserve">What is the output of the </w:t>
      </w:r>
      <w:r w:rsidR="00C227CD">
        <w:t>following program?</w:t>
      </w:r>
    </w:p>
    <w:p w14:paraId="0B4DD570" w14:textId="27EB029E" w:rsidR="00C227CD" w:rsidRDefault="00C227CD" w:rsidP="00804C1C">
      <w:pPr>
        <w:tabs>
          <w:tab w:val="left" w:pos="665"/>
        </w:tabs>
      </w:pPr>
      <w:r>
        <w:t>#include&lt;stdio.h&gt;</w:t>
      </w:r>
    </w:p>
    <w:p w14:paraId="4C55F5C9" w14:textId="2E67B2C8" w:rsidR="00F06842" w:rsidRDefault="00F06842" w:rsidP="00804C1C">
      <w:pPr>
        <w:tabs>
          <w:tab w:val="left" w:pos="665"/>
        </w:tabs>
      </w:pPr>
      <w:r>
        <w:t xml:space="preserve">Void </w:t>
      </w:r>
      <w:proofErr w:type="gramStart"/>
      <w:r>
        <w:t>main(</w:t>
      </w:r>
      <w:proofErr w:type="gramEnd"/>
      <w:r>
        <w:t>)</w:t>
      </w:r>
    </w:p>
    <w:p w14:paraId="1C8475CA" w14:textId="63F7D434" w:rsidR="00F06842" w:rsidRDefault="00F06842" w:rsidP="00804C1C">
      <w:pPr>
        <w:tabs>
          <w:tab w:val="left" w:pos="665"/>
        </w:tabs>
      </w:pPr>
      <w:r>
        <w:t>{char x, a=’c’;</w:t>
      </w:r>
    </w:p>
    <w:p w14:paraId="265E59F9" w14:textId="6790AE1D" w:rsidR="00F06842" w:rsidRDefault="00E076B1" w:rsidP="00804C1C">
      <w:pPr>
        <w:tabs>
          <w:tab w:val="left" w:pos="665"/>
        </w:tabs>
      </w:pPr>
      <w:r>
        <w:t>x</w:t>
      </w:r>
      <w:r w:rsidR="00F06842">
        <w:t>=</w:t>
      </w:r>
      <w:proofErr w:type="spellStart"/>
      <w:r w:rsidR="00F06842">
        <w:t>printf</w:t>
      </w:r>
      <w:proofErr w:type="spellEnd"/>
      <w:r w:rsidR="00F06842">
        <w:t>(“%</w:t>
      </w:r>
      <w:proofErr w:type="spellStart"/>
      <w:r w:rsidR="00F06842">
        <w:t>c</w:t>
      </w:r>
      <w:proofErr w:type="gramStart"/>
      <w:r w:rsidR="00F06842">
        <w:t>”,a</w:t>
      </w:r>
      <w:proofErr w:type="spellEnd"/>
      <w:proofErr w:type="gramEnd"/>
      <w:r w:rsidR="00F06842">
        <w:t>)</w:t>
      </w:r>
      <w:r w:rsidR="00C04C63">
        <w:t>;</w:t>
      </w:r>
    </w:p>
    <w:p w14:paraId="1827FB9A" w14:textId="750AEC0C" w:rsidR="00C04C63" w:rsidRDefault="00E076B1" w:rsidP="00804C1C">
      <w:pPr>
        <w:tabs>
          <w:tab w:val="left" w:pos="665"/>
        </w:tabs>
      </w:pPr>
      <w:proofErr w:type="spellStart"/>
      <w:r>
        <w:t>p</w:t>
      </w:r>
      <w:r w:rsidR="00C04C63">
        <w:t>rintf</w:t>
      </w:r>
      <w:proofErr w:type="spellEnd"/>
      <w:r w:rsidR="00C04C63">
        <w:t>(“5%d</w:t>
      </w:r>
      <w:proofErr w:type="gramStart"/>
      <w:r w:rsidR="00C04C63">
        <w:t>”,x</w:t>
      </w:r>
      <w:proofErr w:type="gramEnd"/>
      <w:r w:rsidR="00C04C63">
        <w:t>);</w:t>
      </w:r>
    </w:p>
    <w:p w14:paraId="4D87AC1F" w14:textId="68E3030A" w:rsidR="00D0375C" w:rsidRDefault="00D0375C" w:rsidP="00804C1C">
      <w:pPr>
        <w:tabs>
          <w:tab w:val="left" w:pos="665"/>
        </w:tabs>
      </w:pPr>
      <w:r>
        <w:t>}</w:t>
      </w:r>
    </w:p>
    <w:p w14:paraId="5AF9BDC6" w14:textId="77777777" w:rsidR="00BE6D7C" w:rsidRDefault="00E076B1" w:rsidP="00AE0BF3">
      <w:pPr>
        <w:tabs>
          <w:tab w:val="left" w:pos="665"/>
          <w:tab w:val="left" w:pos="1778"/>
        </w:tabs>
      </w:pPr>
      <w:r>
        <w:t xml:space="preserve">Answer: </w:t>
      </w:r>
      <w:r w:rsidR="00CB4A0C">
        <w:t>(a) c1</w:t>
      </w:r>
    </w:p>
    <w:p w14:paraId="1E15496B" w14:textId="77777777" w:rsidR="00BE6D7C" w:rsidRDefault="00BE6D7C" w:rsidP="00AE0BF3">
      <w:pPr>
        <w:tabs>
          <w:tab w:val="left" w:pos="665"/>
          <w:tab w:val="left" w:pos="1778"/>
        </w:tabs>
      </w:pPr>
    </w:p>
    <w:p w14:paraId="618E2942" w14:textId="77777777" w:rsidR="00915174" w:rsidRDefault="00BE6D7C" w:rsidP="00AE0BF3">
      <w:pPr>
        <w:tabs>
          <w:tab w:val="left" w:pos="665"/>
          <w:tab w:val="left" w:pos="1778"/>
        </w:tabs>
      </w:pPr>
      <w:r>
        <w:t>Q48.</w:t>
      </w:r>
      <w:r w:rsidR="00B9450F">
        <w:t xml:space="preserve"> </w:t>
      </w:r>
      <w:r w:rsidR="007908CC">
        <w:t xml:space="preserve">Perform the following conversion from decimal to other number as </w:t>
      </w:r>
      <w:r w:rsidR="00915174">
        <w:t>directed-</w:t>
      </w:r>
    </w:p>
    <w:p w14:paraId="5065A3E2" w14:textId="3AC35E88" w:rsidR="00BB717D" w:rsidRDefault="00BB717D" w:rsidP="00BB717D">
      <w:pPr>
        <w:pStyle w:val="ListParagraph"/>
        <w:numPr>
          <w:ilvl w:val="0"/>
          <w:numId w:val="5"/>
        </w:numPr>
        <w:tabs>
          <w:tab w:val="left" w:pos="665"/>
          <w:tab w:val="left" w:pos="1778"/>
        </w:tabs>
      </w:pPr>
      <w:r>
        <w:t xml:space="preserve"> (365.55)</w:t>
      </w:r>
      <w:r w:rsidR="00E91F19">
        <w:t xml:space="preserve">10 </w:t>
      </w:r>
      <w:r>
        <w:t xml:space="preserve"> </w:t>
      </w:r>
      <w:r w:rsidR="00E91F19">
        <w:t xml:space="preserve">  </w:t>
      </w:r>
      <w:proofErr w:type="gramStart"/>
      <w:r>
        <w:t>=(</w:t>
      </w:r>
      <w:proofErr w:type="gramEnd"/>
      <w:r w:rsidR="000A32BE">
        <w:t>101101101.10011)2</w:t>
      </w:r>
    </w:p>
    <w:p w14:paraId="66E96B25" w14:textId="663FA4DC" w:rsidR="000A32BE" w:rsidRDefault="000A32BE" w:rsidP="00BB717D">
      <w:pPr>
        <w:pStyle w:val="ListParagraph"/>
        <w:numPr>
          <w:ilvl w:val="0"/>
          <w:numId w:val="5"/>
        </w:numPr>
        <w:tabs>
          <w:tab w:val="left" w:pos="665"/>
          <w:tab w:val="left" w:pos="1778"/>
        </w:tabs>
      </w:pPr>
      <w:r>
        <w:t xml:space="preserve">(453.65) </w:t>
      </w:r>
      <w:r w:rsidR="00E91F19">
        <w:t xml:space="preserve">10   </w:t>
      </w:r>
      <w:r>
        <w:t xml:space="preserve"> </w:t>
      </w:r>
      <w:proofErr w:type="gramStart"/>
      <w:r>
        <w:t>=(</w:t>
      </w:r>
      <w:proofErr w:type="gramEnd"/>
      <w:r>
        <w:t>705.51)8</w:t>
      </w:r>
    </w:p>
    <w:p w14:paraId="611B5B33" w14:textId="6A256163" w:rsidR="000A32BE" w:rsidRDefault="000A32BE" w:rsidP="00BB717D">
      <w:pPr>
        <w:pStyle w:val="ListParagraph"/>
        <w:numPr>
          <w:ilvl w:val="0"/>
          <w:numId w:val="5"/>
        </w:numPr>
        <w:tabs>
          <w:tab w:val="left" w:pos="665"/>
          <w:tab w:val="left" w:pos="1778"/>
        </w:tabs>
      </w:pPr>
      <w:r>
        <w:t>(</w:t>
      </w:r>
      <w:r w:rsidR="005442E9">
        <w:t xml:space="preserve">5164.12)10 </w:t>
      </w:r>
      <w:r w:rsidR="00E91F19">
        <w:t xml:space="preserve">  </w:t>
      </w:r>
      <w:r w:rsidR="005442E9">
        <w:t xml:space="preserve"> </w:t>
      </w:r>
      <w:proofErr w:type="gramStart"/>
      <w:r w:rsidR="005442E9">
        <w:t>=(</w:t>
      </w:r>
      <w:proofErr w:type="gramEnd"/>
      <w:r w:rsidR="005442E9">
        <w:t>1420.21)16</w:t>
      </w:r>
    </w:p>
    <w:p w14:paraId="54365C80" w14:textId="1109C3EB" w:rsidR="005442E9" w:rsidRDefault="005442E9" w:rsidP="00BB717D">
      <w:pPr>
        <w:pStyle w:val="ListParagraph"/>
        <w:numPr>
          <w:ilvl w:val="0"/>
          <w:numId w:val="5"/>
        </w:numPr>
        <w:tabs>
          <w:tab w:val="left" w:pos="665"/>
          <w:tab w:val="left" w:pos="1778"/>
        </w:tabs>
      </w:pPr>
      <w:r>
        <w:t>(23.65)10</w:t>
      </w:r>
      <w:r w:rsidR="00E91F19">
        <w:t xml:space="preserve">    </w:t>
      </w:r>
      <w:proofErr w:type="gramStart"/>
      <w:r w:rsidR="00E91F19">
        <w:t>=(</w:t>
      </w:r>
      <w:proofErr w:type="gramEnd"/>
      <w:r w:rsidR="00E91F19">
        <w:t>43.3)5</w:t>
      </w:r>
    </w:p>
    <w:p w14:paraId="2DF1F0FA" w14:textId="4274E2FD" w:rsidR="00E91F19" w:rsidRDefault="00905AA0" w:rsidP="00BB717D">
      <w:pPr>
        <w:pStyle w:val="ListParagraph"/>
        <w:numPr>
          <w:ilvl w:val="0"/>
          <w:numId w:val="5"/>
        </w:numPr>
        <w:tabs>
          <w:tab w:val="left" w:pos="665"/>
          <w:tab w:val="left" w:pos="1778"/>
        </w:tabs>
      </w:pPr>
      <w:r>
        <w:t xml:space="preserve">(772)10     </w:t>
      </w:r>
      <w:proofErr w:type="gramStart"/>
      <w:r>
        <w:t>=(</w:t>
      </w:r>
      <w:proofErr w:type="gramEnd"/>
      <w:r>
        <w:t>2045)7</w:t>
      </w:r>
    </w:p>
    <w:p w14:paraId="5827D3C8" w14:textId="7D48AB47" w:rsidR="00905AA0" w:rsidRDefault="00905AA0" w:rsidP="00C04212">
      <w:pPr>
        <w:tabs>
          <w:tab w:val="left" w:pos="665"/>
          <w:tab w:val="left" w:pos="1778"/>
        </w:tabs>
      </w:pPr>
    </w:p>
    <w:p w14:paraId="6E05CB31" w14:textId="4D484F39" w:rsidR="00C04212" w:rsidRDefault="00C04212" w:rsidP="00C04212">
      <w:pPr>
        <w:tabs>
          <w:tab w:val="left" w:pos="665"/>
          <w:tab w:val="left" w:pos="1778"/>
        </w:tabs>
      </w:pPr>
      <w:r>
        <w:t>Q49. Convert the following numbers to decimal num</w:t>
      </w:r>
      <w:r w:rsidR="002B4890">
        <w:t>ber system-</w:t>
      </w:r>
    </w:p>
    <w:p w14:paraId="2076406C" w14:textId="12E6E990" w:rsidR="002B4890" w:rsidRDefault="00FC2E4D" w:rsidP="00FC2E4D">
      <w:pPr>
        <w:pStyle w:val="ListParagraph"/>
        <w:numPr>
          <w:ilvl w:val="0"/>
          <w:numId w:val="6"/>
        </w:numPr>
        <w:tabs>
          <w:tab w:val="left" w:pos="665"/>
          <w:tab w:val="left" w:pos="1778"/>
        </w:tabs>
      </w:pPr>
      <w:r>
        <w:t>(325.54)</w:t>
      </w:r>
      <w:proofErr w:type="gramStart"/>
      <w:r w:rsidR="00AF7261">
        <w:t>6  =</w:t>
      </w:r>
      <w:proofErr w:type="gramEnd"/>
      <w:r w:rsidR="00AF7261">
        <w:t>(</w:t>
      </w:r>
      <w:r w:rsidR="00DE045D">
        <w:t>125.9444)10</w:t>
      </w:r>
    </w:p>
    <w:p w14:paraId="3604CCD9" w14:textId="08705862" w:rsidR="00DE045D" w:rsidRDefault="00DE045D" w:rsidP="00FC2E4D">
      <w:pPr>
        <w:pStyle w:val="ListParagraph"/>
        <w:numPr>
          <w:ilvl w:val="0"/>
          <w:numId w:val="6"/>
        </w:numPr>
        <w:tabs>
          <w:tab w:val="left" w:pos="665"/>
          <w:tab w:val="left" w:pos="1778"/>
        </w:tabs>
      </w:pPr>
      <w:r>
        <w:t>(1001010110101.111</w:t>
      </w:r>
      <w:r w:rsidR="00312A7F">
        <w:t xml:space="preserve">0101)2   </w:t>
      </w:r>
      <w:proofErr w:type="gramStart"/>
      <w:r w:rsidR="00312A7F">
        <w:t>=(</w:t>
      </w:r>
      <w:proofErr w:type="gramEnd"/>
      <w:r w:rsidR="005C3F26">
        <w:t>5120.90625)</w:t>
      </w:r>
      <w:r w:rsidR="002F01B6">
        <w:t>10</w:t>
      </w:r>
    </w:p>
    <w:p w14:paraId="300463FE" w14:textId="045FF49A" w:rsidR="005C3F26" w:rsidRDefault="005C3F26" w:rsidP="00FC2E4D">
      <w:pPr>
        <w:pStyle w:val="ListParagraph"/>
        <w:numPr>
          <w:ilvl w:val="0"/>
          <w:numId w:val="6"/>
        </w:numPr>
        <w:tabs>
          <w:tab w:val="left" w:pos="665"/>
          <w:tab w:val="left" w:pos="1778"/>
        </w:tabs>
      </w:pPr>
      <w:r>
        <w:t>(742.72)</w:t>
      </w:r>
      <w:proofErr w:type="gramStart"/>
      <w:r>
        <w:t>8  =</w:t>
      </w:r>
      <w:proofErr w:type="gramEnd"/>
      <w:r>
        <w:t>(</w:t>
      </w:r>
      <w:r w:rsidR="006E57F9">
        <w:t>482.90625)10</w:t>
      </w:r>
    </w:p>
    <w:p w14:paraId="19FB5615" w14:textId="10E69EBA" w:rsidR="006E57F9" w:rsidRDefault="002F01B6" w:rsidP="00FC2E4D">
      <w:pPr>
        <w:pStyle w:val="ListParagraph"/>
        <w:numPr>
          <w:ilvl w:val="0"/>
          <w:numId w:val="6"/>
        </w:numPr>
        <w:tabs>
          <w:tab w:val="left" w:pos="665"/>
          <w:tab w:val="left" w:pos="1778"/>
        </w:tabs>
      </w:pPr>
      <w:r>
        <w:t xml:space="preserve">(AC94.C5)16   </w:t>
      </w:r>
      <w:proofErr w:type="gramStart"/>
      <w:r>
        <w:t>=(</w:t>
      </w:r>
      <w:proofErr w:type="gramEnd"/>
      <w:r w:rsidR="006D31D8">
        <w:t>44181</w:t>
      </w:r>
      <w:r w:rsidR="00804B38">
        <w:t>.76953125)</w:t>
      </w:r>
      <w:r w:rsidR="0050421C">
        <w:t>10</w:t>
      </w:r>
    </w:p>
    <w:p w14:paraId="25BDD2B8" w14:textId="56822BD8" w:rsidR="00354958" w:rsidRDefault="00354958" w:rsidP="00354958">
      <w:pPr>
        <w:tabs>
          <w:tab w:val="left" w:pos="665"/>
          <w:tab w:val="left" w:pos="1778"/>
        </w:tabs>
      </w:pPr>
    </w:p>
    <w:p w14:paraId="3B66CFC9" w14:textId="2783536E" w:rsidR="00354958" w:rsidRDefault="00354958" w:rsidP="00354958">
      <w:pPr>
        <w:tabs>
          <w:tab w:val="left" w:pos="665"/>
          <w:tab w:val="left" w:pos="1778"/>
        </w:tabs>
      </w:pPr>
      <w:r>
        <w:t xml:space="preserve">Q50. </w:t>
      </w:r>
      <w:r w:rsidR="0083595B">
        <w:t>Pe</w:t>
      </w:r>
      <w:r w:rsidR="00135D1F">
        <w:t>r</w:t>
      </w:r>
      <w:r w:rsidR="0083595B">
        <w:t>form the following conversion from octal to other num</w:t>
      </w:r>
      <w:r w:rsidR="006974BD">
        <w:t>ber as directed-</w:t>
      </w:r>
    </w:p>
    <w:p w14:paraId="0B332E8D" w14:textId="3AE10080" w:rsidR="00217610" w:rsidRDefault="00217610" w:rsidP="00354958">
      <w:pPr>
        <w:tabs>
          <w:tab w:val="left" w:pos="665"/>
          <w:tab w:val="left" w:pos="1778"/>
        </w:tabs>
      </w:pPr>
      <w:r>
        <w:t>(DB56.CD4</w:t>
      </w:r>
      <w:r w:rsidR="0019090E">
        <w:t>)16   =</w:t>
      </w:r>
      <w:r w:rsidR="0027361B">
        <w:t xml:space="preserve"> (1101101101010110.110011010100)</w:t>
      </w:r>
      <w:r w:rsidR="005E7AC7">
        <w:t xml:space="preserve">2 </w:t>
      </w:r>
      <w:proofErr w:type="gramStart"/>
      <w:r w:rsidR="005E7AC7">
        <w:t xml:space="preserve">   (</w:t>
      </w:r>
      <w:proofErr w:type="gramEnd"/>
      <w:r w:rsidR="005E7AC7">
        <w:t>33532.3164)8     (</w:t>
      </w:r>
      <w:r w:rsidR="007306EF">
        <w:t>331332.3134)4</w:t>
      </w:r>
    </w:p>
    <w:p w14:paraId="103C5045" w14:textId="77777777" w:rsidR="007306EF" w:rsidRDefault="007306EF" w:rsidP="00354958">
      <w:pPr>
        <w:tabs>
          <w:tab w:val="left" w:pos="665"/>
          <w:tab w:val="left" w:pos="1778"/>
        </w:tabs>
      </w:pPr>
    </w:p>
    <w:p w14:paraId="55896B1B" w14:textId="7B524E05" w:rsidR="007306EF" w:rsidRDefault="007306EF" w:rsidP="00354958">
      <w:pPr>
        <w:tabs>
          <w:tab w:val="left" w:pos="665"/>
          <w:tab w:val="left" w:pos="1778"/>
        </w:tabs>
      </w:pPr>
      <w:r>
        <w:t>Q51.</w:t>
      </w:r>
      <w:r w:rsidR="009C0BF1">
        <w:t>perform the following conversion from oc</w:t>
      </w:r>
      <w:r w:rsidR="003A09F5">
        <w:t xml:space="preserve">tal to other </w:t>
      </w:r>
      <w:r w:rsidR="004C5F15">
        <w:t>number as directed –</w:t>
      </w:r>
    </w:p>
    <w:p w14:paraId="7421CCAA" w14:textId="2AC354B9" w:rsidR="00A75361" w:rsidRDefault="004C5F15" w:rsidP="00354958">
      <w:pPr>
        <w:tabs>
          <w:tab w:val="left" w:pos="665"/>
          <w:tab w:val="left" w:pos="1778"/>
        </w:tabs>
      </w:pPr>
      <w:r>
        <w:t>(</w:t>
      </w:r>
      <w:r w:rsidR="00F6301A">
        <w:t>473.42)</w:t>
      </w:r>
      <w:proofErr w:type="gramStart"/>
      <w:r w:rsidR="00F6301A">
        <w:t>8  =</w:t>
      </w:r>
      <w:proofErr w:type="gramEnd"/>
      <w:r w:rsidR="00A75361">
        <w:t xml:space="preserve"> (100111011</w:t>
      </w:r>
      <w:r w:rsidR="004B26B0">
        <w:t>.100010)2  (315</w:t>
      </w:r>
      <w:r w:rsidR="00CF7E8A">
        <w:t xml:space="preserve">.25)10 </w:t>
      </w:r>
      <w:r w:rsidR="00DF6053">
        <w:t xml:space="preserve">  (</w:t>
      </w:r>
      <w:r w:rsidR="00EF3BFC">
        <w:t>9D.82)16   (</w:t>
      </w:r>
      <w:r w:rsidR="00C6079C">
        <w:t xml:space="preserve">214.102)5   </w:t>
      </w:r>
    </w:p>
    <w:p w14:paraId="6EA0CB56" w14:textId="77777777" w:rsidR="00C6079C" w:rsidRDefault="00C6079C" w:rsidP="00354958">
      <w:pPr>
        <w:tabs>
          <w:tab w:val="left" w:pos="665"/>
          <w:tab w:val="left" w:pos="1778"/>
        </w:tabs>
      </w:pPr>
    </w:p>
    <w:p w14:paraId="510B2FF5" w14:textId="33F2C7CA" w:rsidR="00C6079C" w:rsidRDefault="00C6079C" w:rsidP="00354958">
      <w:pPr>
        <w:tabs>
          <w:tab w:val="left" w:pos="665"/>
          <w:tab w:val="left" w:pos="1778"/>
        </w:tabs>
      </w:pPr>
      <w:r>
        <w:t>Q</w:t>
      </w:r>
      <w:r w:rsidR="0022313E">
        <w:t>52.Find the value of A?</w:t>
      </w:r>
    </w:p>
    <w:p w14:paraId="5E28324B" w14:textId="00EA182B" w:rsidR="0022313E" w:rsidRDefault="0022313E" w:rsidP="0022313E">
      <w:pPr>
        <w:pStyle w:val="ListParagraph"/>
        <w:numPr>
          <w:ilvl w:val="0"/>
          <w:numId w:val="7"/>
        </w:numPr>
        <w:tabs>
          <w:tab w:val="left" w:pos="665"/>
          <w:tab w:val="left" w:pos="1778"/>
        </w:tabs>
      </w:pPr>
      <w:r>
        <w:t>(23)</w:t>
      </w:r>
      <w:proofErr w:type="gramStart"/>
      <w:r>
        <w:t>10</w:t>
      </w:r>
      <w:r w:rsidR="00473AF7">
        <w:t xml:space="preserve">  =</w:t>
      </w:r>
      <w:proofErr w:type="gramEnd"/>
      <w:r w:rsidR="00473AF7">
        <w:t xml:space="preserve"> (</w:t>
      </w:r>
      <w:r w:rsidR="007824E7">
        <w:t>17)4</w:t>
      </w:r>
    </w:p>
    <w:p w14:paraId="39DFF296" w14:textId="45D83B75" w:rsidR="007824E7" w:rsidRDefault="007824E7" w:rsidP="0022313E">
      <w:pPr>
        <w:pStyle w:val="ListParagraph"/>
        <w:numPr>
          <w:ilvl w:val="0"/>
          <w:numId w:val="7"/>
        </w:numPr>
        <w:tabs>
          <w:tab w:val="left" w:pos="665"/>
          <w:tab w:val="left" w:pos="1778"/>
        </w:tabs>
      </w:pPr>
      <w:r>
        <w:t>(21)</w:t>
      </w:r>
      <w:proofErr w:type="gramStart"/>
      <w:r>
        <w:t>16  =</w:t>
      </w:r>
      <w:proofErr w:type="gramEnd"/>
      <w:r>
        <w:t>(41)</w:t>
      </w:r>
      <w:r w:rsidR="00460E9E">
        <w:t>0</w:t>
      </w:r>
    </w:p>
    <w:p w14:paraId="491DFD06" w14:textId="6E089865" w:rsidR="002E78D5" w:rsidRDefault="002E78D5" w:rsidP="0022313E">
      <w:pPr>
        <w:pStyle w:val="ListParagraph"/>
        <w:numPr>
          <w:ilvl w:val="0"/>
          <w:numId w:val="7"/>
        </w:numPr>
        <w:tabs>
          <w:tab w:val="left" w:pos="665"/>
          <w:tab w:val="left" w:pos="1778"/>
        </w:tabs>
      </w:pPr>
      <w:r>
        <w:t>(32)8   = (101)</w:t>
      </w:r>
      <w:r w:rsidR="00460E9E">
        <w:t>1</w:t>
      </w:r>
    </w:p>
    <w:p w14:paraId="768DF8E3" w14:textId="77777777" w:rsidR="00354958" w:rsidRDefault="00354958" w:rsidP="00354958">
      <w:pPr>
        <w:tabs>
          <w:tab w:val="left" w:pos="665"/>
          <w:tab w:val="left" w:pos="1778"/>
        </w:tabs>
      </w:pPr>
    </w:p>
    <w:p w14:paraId="774B8AEB" w14:textId="42A5F2C8" w:rsidR="00AE0BF3" w:rsidRDefault="0056454A" w:rsidP="00AE0BF3">
      <w:pPr>
        <w:tabs>
          <w:tab w:val="left" w:pos="665"/>
          <w:tab w:val="left" w:pos="1778"/>
        </w:tabs>
      </w:pPr>
      <w:r>
        <w:t>Q5</w:t>
      </w:r>
      <w:r w:rsidR="006A1EDB">
        <w:t xml:space="preserve">3. What will be the output of the following program? Assume </w:t>
      </w:r>
      <w:r w:rsidR="005E53F7">
        <w:t>integer is of 2 bytes</w:t>
      </w:r>
    </w:p>
    <w:p w14:paraId="42A3CD71" w14:textId="01EE048F" w:rsidR="005E53F7" w:rsidRDefault="005E53F7" w:rsidP="00AE0BF3">
      <w:pPr>
        <w:tabs>
          <w:tab w:val="left" w:pos="665"/>
          <w:tab w:val="left" w:pos="1778"/>
        </w:tabs>
      </w:pPr>
      <w:r>
        <w:lastRenderedPageBreak/>
        <w:t xml:space="preserve">Void </w:t>
      </w:r>
      <w:proofErr w:type="gramStart"/>
      <w:r>
        <w:t>main(</w:t>
      </w:r>
      <w:proofErr w:type="gramEnd"/>
      <w:r>
        <w:t>)</w:t>
      </w:r>
    </w:p>
    <w:p w14:paraId="71941658" w14:textId="04135059" w:rsidR="00E46653" w:rsidRDefault="00E46653" w:rsidP="00AE0BF3">
      <w:pPr>
        <w:tabs>
          <w:tab w:val="left" w:pos="665"/>
          <w:tab w:val="left" w:pos="1778"/>
        </w:tabs>
      </w:pPr>
      <w:r>
        <w:t>{int a=32770;</w:t>
      </w:r>
    </w:p>
    <w:p w14:paraId="5A2EA577" w14:textId="0AB861C0" w:rsidR="00905E99" w:rsidRDefault="00E46653" w:rsidP="00AE0BF3">
      <w:pPr>
        <w:tabs>
          <w:tab w:val="left" w:pos="665"/>
          <w:tab w:val="left" w:pos="1778"/>
        </w:tabs>
      </w:pPr>
      <w:proofErr w:type="spellStart"/>
      <w:r>
        <w:t>Printf</w:t>
      </w:r>
      <w:proofErr w:type="spellEnd"/>
      <w:r>
        <w:t>(“%</w:t>
      </w:r>
      <w:proofErr w:type="spellStart"/>
      <w:r>
        <w:t>d</w:t>
      </w:r>
      <w:proofErr w:type="gramStart"/>
      <w:r>
        <w:t>”,a</w:t>
      </w:r>
      <w:proofErr w:type="spellEnd"/>
      <w:proofErr w:type="gramEnd"/>
      <w:r>
        <w:t>);</w:t>
      </w:r>
      <w:r w:rsidR="00EB0444">
        <w:t>}</w:t>
      </w:r>
    </w:p>
    <w:p w14:paraId="770536D9" w14:textId="16E5B38C" w:rsidR="003B4C40" w:rsidRDefault="00CC1E17" w:rsidP="00AE0BF3">
      <w:pPr>
        <w:tabs>
          <w:tab w:val="left" w:pos="665"/>
          <w:tab w:val="left" w:pos="1778"/>
        </w:tabs>
      </w:pPr>
      <w:r>
        <w:t>Answer:</w:t>
      </w:r>
    </w:p>
    <w:p w14:paraId="56E71DBE" w14:textId="34DC0B2E" w:rsidR="00142EF9" w:rsidRDefault="00FC5D69" w:rsidP="00AE0BF3">
      <w:pPr>
        <w:tabs>
          <w:tab w:val="left" w:pos="665"/>
          <w:tab w:val="left" w:pos="1778"/>
        </w:tabs>
      </w:pPr>
      <w:r>
        <w:t xml:space="preserve">Integer </w:t>
      </w:r>
      <w:r w:rsidR="00057845">
        <w:t xml:space="preserve">of 2 bites can store </w:t>
      </w:r>
      <w:r w:rsidR="00745DAC">
        <w:t>values from -3276</w:t>
      </w:r>
      <w:r w:rsidR="00822940">
        <w:t>7</w:t>
      </w:r>
      <w:r w:rsidR="00745DAC">
        <w:t xml:space="preserve"> to 3276</w:t>
      </w:r>
      <w:r w:rsidR="00822940">
        <w:t>7 for signed integer when you assi</w:t>
      </w:r>
      <w:r w:rsidR="004C5FD1">
        <w:t xml:space="preserve">gn 32770 to </w:t>
      </w:r>
      <w:r w:rsidR="00300CC9">
        <w:t xml:space="preserve">‘a’ the output will not be </w:t>
      </w:r>
      <w:r w:rsidR="00471D9D">
        <w:t>predicted it might print a seemi</w:t>
      </w:r>
      <w:r w:rsidR="00034F43">
        <w:t>n</w:t>
      </w:r>
      <w:r w:rsidR="00471D9D">
        <w:t xml:space="preserve">gly random </w:t>
      </w:r>
      <w:proofErr w:type="gramStart"/>
      <w:r w:rsidR="00471D9D">
        <w:t>val</w:t>
      </w:r>
      <w:r w:rsidR="00034F43">
        <w:t>ue  or</w:t>
      </w:r>
      <w:proofErr w:type="gramEnd"/>
      <w:r w:rsidR="00034F43">
        <w:t xml:space="preserve"> behave unexpe</w:t>
      </w:r>
      <w:r w:rsidR="00410B7E">
        <w:t>ctedly.</w:t>
      </w:r>
    </w:p>
    <w:p w14:paraId="060A2291" w14:textId="77777777" w:rsidR="00410B7E" w:rsidRDefault="00410B7E" w:rsidP="00AE0BF3">
      <w:pPr>
        <w:tabs>
          <w:tab w:val="left" w:pos="665"/>
          <w:tab w:val="left" w:pos="1778"/>
        </w:tabs>
      </w:pPr>
    </w:p>
    <w:p w14:paraId="7DFE20A0" w14:textId="7B6C2BEA" w:rsidR="00BC0A82" w:rsidRDefault="00410B7E" w:rsidP="00AE0BF3">
      <w:pPr>
        <w:tabs>
          <w:tab w:val="left" w:pos="665"/>
          <w:tab w:val="left" w:pos="1778"/>
        </w:tabs>
      </w:pPr>
      <w:r>
        <w:t>Q</w:t>
      </w:r>
      <w:proofErr w:type="gramStart"/>
      <w:r>
        <w:t>54.</w:t>
      </w:r>
      <w:r w:rsidR="007C77E0">
        <w:t>#</w:t>
      </w:r>
      <w:proofErr w:type="gramEnd"/>
      <w:r w:rsidR="007C77E0">
        <w:t>include &lt;</w:t>
      </w:r>
      <w:proofErr w:type="spellStart"/>
      <w:r w:rsidR="007C77E0">
        <w:t>stdio.h</w:t>
      </w:r>
      <w:proofErr w:type="spellEnd"/>
      <w:r w:rsidR="007C77E0">
        <w:t>&gt;</w:t>
      </w:r>
    </w:p>
    <w:p w14:paraId="7BD0B96F" w14:textId="6258F34A" w:rsidR="000C1050" w:rsidRDefault="0050610C" w:rsidP="00AE0BF3">
      <w:pPr>
        <w:tabs>
          <w:tab w:val="left" w:pos="665"/>
          <w:tab w:val="left" w:pos="1778"/>
        </w:tabs>
      </w:pPr>
      <w:r>
        <w:t xml:space="preserve">Int </w:t>
      </w:r>
      <w:proofErr w:type="gramStart"/>
      <w:r>
        <w:t>main(</w:t>
      </w:r>
      <w:proofErr w:type="gramEnd"/>
      <w:r>
        <w:t>)</w:t>
      </w:r>
    </w:p>
    <w:p w14:paraId="3250B384" w14:textId="1D2BE9F6" w:rsidR="0050610C" w:rsidRDefault="0050610C" w:rsidP="00AE0BF3">
      <w:pPr>
        <w:tabs>
          <w:tab w:val="left" w:pos="665"/>
          <w:tab w:val="left" w:pos="1778"/>
        </w:tabs>
      </w:pPr>
      <w:r>
        <w:t>{int a =32770;</w:t>
      </w:r>
    </w:p>
    <w:p w14:paraId="005E1909" w14:textId="02330C3D" w:rsidR="0050610C" w:rsidRDefault="0050610C" w:rsidP="00AE0BF3">
      <w:pPr>
        <w:tabs>
          <w:tab w:val="left" w:pos="665"/>
          <w:tab w:val="left" w:pos="1778"/>
        </w:tabs>
      </w:pPr>
      <w:proofErr w:type="spellStart"/>
      <w:r>
        <w:t>Printf</w:t>
      </w:r>
      <w:proofErr w:type="spellEnd"/>
      <w:r>
        <w:t>(“%</w:t>
      </w:r>
      <w:proofErr w:type="spellStart"/>
      <w:r>
        <w:t>d</w:t>
      </w:r>
      <w:proofErr w:type="gramStart"/>
      <w:r>
        <w:t>”,a</w:t>
      </w:r>
      <w:proofErr w:type="spellEnd"/>
      <w:proofErr w:type="gramEnd"/>
      <w:r>
        <w:t>);</w:t>
      </w:r>
    </w:p>
    <w:p w14:paraId="3A5208FE" w14:textId="782FBBDB" w:rsidR="00BC0A82" w:rsidRDefault="00BC0A82" w:rsidP="00AE0BF3">
      <w:pPr>
        <w:tabs>
          <w:tab w:val="left" w:pos="665"/>
          <w:tab w:val="left" w:pos="1778"/>
        </w:tabs>
      </w:pPr>
      <w:r>
        <w:t>}</w:t>
      </w:r>
    </w:p>
    <w:p w14:paraId="0A729F1F" w14:textId="42147E22" w:rsidR="00734A33" w:rsidRDefault="00734A33" w:rsidP="00AE0BF3">
      <w:pPr>
        <w:tabs>
          <w:tab w:val="left" w:pos="665"/>
          <w:tab w:val="left" w:pos="1778"/>
        </w:tabs>
      </w:pPr>
      <w:r>
        <w:t>Answer:</w:t>
      </w:r>
    </w:p>
    <w:p w14:paraId="1FDB7EE3" w14:textId="490F8AE6" w:rsidR="00734A33" w:rsidRDefault="00734A33" w:rsidP="00AE0BF3">
      <w:pPr>
        <w:tabs>
          <w:tab w:val="left" w:pos="665"/>
          <w:tab w:val="left" w:pos="1778"/>
        </w:tabs>
      </w:pPr>
      <w:r>
        <w:t xml:space="preserve">Output </w:t>
      </w:r>
      <w:r w:rsidR="0064772D">
        <w:t xml:space="preserve">will </w:t>
      </w:r>
      <w:proofErr w:type="gramStart"/>
      <w:r w:rsidR="0064772D">
        <w:t>be :</w:t>
      </w:r>
      <w:proofErr w:type="gramEnd"/>
      <w:r w:rsidR="0064772D" w:rsidRPr="0064772D">
        <w:t xml:space="preserve"> temperature in Fahrenheit is 37.00</w:t>
      </w:r>
    </w:p>
    <w:p w14:paraId="1456C2A6" w14:textId="77777777" w:rsidR="00CC1E17" w:rsidRDefault="00CC1E17" w:rsidP="00AE0BF3">
      <w:pPr>
        <w:tabs>
          <w:tab w:val="left" w:pos="665"/>
          <w:tab w:val="left" w:pos="1778"/>
        </w:tabs>
      </w:pPr>
    </w:p>
    <w:p w14:paraId="14523D76" w14:textId="77777777" w:rsidR="006B7537" w:rsidRDefault="006B7537" w:rsidP="00AE0BF3">
      <w:pPr>
        <w:tabs>
          <w:tab w:val="left" w:pos="665"/>
          <w:tab w:val="left" w:pos="1778"/>
        </w:tabs>
      </w:pPr>
    </w:p>
    <w:p w14:paraId="79DE4CC8" w14:textId="77777777" w:rsidR="00905E99" w:rsidRDefault="00905E99" w:rsidP="00AE0BF3">
      <w:pPr>
        <w:tabs>
          <w:tab w:val="left" w:pos="665"/>
          <w:tab w:val="left" w:pos="1778"/>
        </w:tabs>
      </w:pPr>
    </w:p>
    <w:p w14:paraId="6E9CCB9A" w14:textId="77777777" w:rsidR="00AE0BF3" w:rsidRDefault="00AE0BF3" w:rsidP="00804C1C">
      <w:pPr>
        <w:tabs>
          <w:tab w:val="left" w:pos="665"/>
        </w:tabs>
      </w:pPr>
    </w:p>
    <w:p w14:paraId="77991C34" w14:textId="3C64404D" w:rsidR="00BB4341" w:rsidRDefault="00BB4341" w:rsidP="00804C1C">
      <w:pPr>
        <w:tabs>
          <w:tab w:val="left" w:pos="665"/>
        </w:tabs>
      </w:pPr>
    </w:p>
    <w:p w14:paraId="5F8A2137" w14:textId="77777777" w:rsidR="00665B4A" w:rsidRDefault="00665B4A" w:rsidP="00804C1C">
      <w:pPr>
        <w:tabs>
          <w:tab w:val="left" w:pos="665"/>
        </w:tabs>
      </w:pPr>
    </w:p>
    <w:p w14:paraId="096664C4" w14:textId="77777777" w:rsidR="00EB63AC" w:rsidRDefault="00EB63AC" w:rsidP="00804C1C">
      <w:pPr>
        <w:tabs>
          <w:tab w:val="left" w:pos="665"/>
        </w:tabs>
      </w:pPr>
    </w:p>
    <w:p w14:paraId="503F5142" w14:textId="77777777" w:rsidR="00EB63AC" w:rsidRDefault="00EB63AC" w:rsidP="00804C1C">
      <w:pPr>
        <w:tabs>
          <w:tab w:val="left" w:pos="665"/>
        </w:tabs>
      </w:pPr>
    </w:p>
    <w:p w14:paraId="5DCCF583" w14:textId="77777777" w:rsidR="00192173" w:rsidRDefault="00192173" w:rsidP="009408FA">
      <w:pPr>
        <w:tabs>
          <w:tab w:val="left" w:pos="665"/>
        </w:tabs>
      </w:pPr>
    </w:p>
    <w:p w14:paraId="44C4C3D5" w14:textId="77777777" w:rsidR="000F5579" w:rsidRDefault="000F5579" w:rsidP="009408FA">
      <w:pPr>
        <w:tabs>
          <w:tab w:val="left" w:pos="665"/>
        </w:tabs>
      </w:pPr>
    </w:p>
    <w:p w14:paraId="6A34EEA8" w14:textId="6B1CE830" w:rsidR="009408FA" w:rsidRDefault="009408FA" w:rsidP="009408FA">
      <w:pPr>
        <w:tabs>
          <w:tab w:val="left" w:pos="665"/>
        </w:tabs>
      </w:pPr>
    </w:p>
    <w:p w14:paraId="0BB484F7" w14:textId="77777777" w:rsidR="009408FA" w:rsidRDefault="009408FA" w:rsidP="009408FA">
      <w:pPr>
        <w:tabs>
          <w:tab w:val="left" w:pos="665"/>
        </w:tabs>
      </w:pPr>
    </w:p>
    <w:p w14:paraId="275DBAB8" w14:textId="77777777" w:rsidR="009408FA" w:rsidRDefault="009408FA" w:rsidP="009408FA">
      <w:pPr>
        <w:tabs>
          <w:tab w:val="left" w:pos="665"/>
        </w:tabs>
      </w:pPr>
    </w:p>
    <w:p w14:paraId="51D0E728" w14:textId="77777777" w:rsidR="009408FA" w:rsidRDefault="009408FA" w:rsidP="009408FA">
      <w:pPr>
        <w:tabs>
          <w:tab w:val="left" w:pos="665"/>
        </w:tabs>
      </w:pPr>
    </w:p>
    <w:p w14:paraId="5640B9DA" w14:textId="77777777" w:rsidR="009408FA" w:rsidRDefault="009408FA" w:rsidP="009408FA">
      <w:pPr>
        <w:tabs>
          <w:tab w:val="left" w:pos="665"/>
        </w:tabs>
      </w:pPr>
    </w:p>
    <w:p w14:paraId="0C26D59D" w14:textId="77777777" w:rsidR="009408FA" w:rsidRDefault="009408FA" w:rsidP="009408FA">
      <w:pPr>
        <w:tabs>
          <w:tab w:val="left" w:pos="665"/>
        </w:tabs>
      </w:pPr>
    </w:p>
    <w:p w14:paraId="44DC82A5" w14:textId="77777777" w:rsidR="009408FA" w:rsidRDefault="009408FA" w:rsidP="00625BF5">
      <w:pPr>
        <w:tabs>
          <w:tab w:val="left" w:pos="665"/>
        </w:tabs>
      </w:pPr>
    </w:p>
    <w:p w14:paraId="11457CA5" w14:textId="77777777" w:rsidR="00BF53E0" w:rsidRDefault="00BF53E0" w:rsidP="00625BF5">
      <w:pPr>
        <w:tabs>
          <w:tab w:val="left" w:pos="665"/>
        </w:tabs>
      </w:pPr>
    </w:p>
    <w:p w14:paraId="4BB1C4F8" w14:textId="559549DF" w:rsidR="00625BF5" w:rsidRDefault="00625BF5" w:rsidP="00625BF5">
      <w:pPr>
        <w:tabs>
          <w:tab w:val="left" w:pos="665"/>
        </w:tabs>
      </w:pPr>
    </w:p>
    <w:p w14:paraId="6662518C" w14:textId="77777777" w:rsidR="00625BF5" w:rsidRDefault="00625BF5" w:rsidP="00625BF5">
      <w:pPr>
        <w:tabs>
          <w:tab w:val="left" w:pos="665"/>
        </w:tabs>
      </w:pPr>
    </w:p>
    <w:p w14:paraId="1FF3B134" w14:textId="77777777" w:rsidR="00625BF5" w:rsidRDefault="00625BF5" w:rsidP="00625BF5">
      <w:pPr>
        <w:tabs>
          <w:tab w:val="left" w:pos="665"/>
        </w:tabs>
      </w:pPr>
    </w:p>
    <w:p w14:paraId="36E3CF2C" w14:textId="77777777" w:rsidR="00631B77" w:rsidRDefault="00631B77" w:rsidP="00765638">
      <w:pPr>
        <w:tabs>
          <w:tab w:val="left" w:pos="1671"/>
        </w:tabs>
      </w:pPr>
    </w:p>
    <w:p w14:paraId="64F6A2A1" w14:textId="77777777" w:rsidR="00765638" w:rsidRDefault="00765638" w:rsidP="00765638">
      <w:pPr>
        <w:tabs>
          <w:tab w:val="left" w:pos="1671"/>
        </w:tabs>
      </w:pPr>
    </w:p>
    <w:p w14:paraId="64C9E9D4" w14:textId="77777777" w:rsidR="00765638" w:rsidRDefault="00765638" w:rsidP="00765638">
      <w:pPr>
        <w:tabs>
          <w:tab w:val="left" w:pos="1671"/>
        </w:tabs>
      </w:pPr>
    </w:p>
    <w:p w14:paraId="311C6712" w14:textId="77777777" w:rsidR="00765638" w:rsidRDefault="00765638" w:rsidP="00765638">
      <w:pPr>
        <w:tabs>
          <w:tab w:val="left" w:pos="1671"/>
        </w:tabs>
      </w:pPr>
    </w:p>
    <w:p w14:paraId="107E2FC3" w14:textId="77777777" w:rsidR="00765638" w:rsidRDefault="00765638" w:rsidP="00D61BC4">
      <w:pPr>
        <w:tabs>
          <w:tab w:val="left" w:pos="1671"/>
        </w:tabs>
      </w:pPr>
    </w:p>
    <w:p w14:paraId="120F0532" w14:textId="57BC704B" w:rsidR="0090017B" w:rsidRDefault="0090017B" w:rsidP="0090017B">
      <w:pPr>
        <w:tabs>
          <w:tab w:val="left" w:pos="1671"/>
        </w:tabs>
      </w:pPr>
    </w:p>
    <w:p w14:paraId="654712AC" w14:textId="77777777" w:rsidR="0090017B" w:rsidRDefault="0090017B" w:rsidP="0090017B">
      <w:pPr>
        <w:tabs>
          <w:tab w:val="left" w:pos="1671"/>
        </w:tabs>
      </w:pPr>
    </w:p>
    <w:p w14:paraId="72A44392" w14:textId="77777777" w:rsidR="0090017B" w:rsidRDefault="0090017B" w:rsidP="0090017B">
      <w:pPr>
        <w:tabs>
          <w:tab w:val="left" w:pos="1671"/>
        </w:tabs>
      </w:pPr>
    </w:p>
    <w:p w14:paraId="22C1383E" w14:textId="77777777" w:rsidR="0090017B" w:rsidRDefault="0090017B" w:rsidP="0090017B">
      <w:pPr>
        <w:tabs>
          <w:tab w:val="left" w:pos="1671"/>
        </w:tabs>
      </w:pPr>
    </w:p>
    <w:p w14:paraId="69977445" w14:textId="77777777" w:rsidR="0090017B" w:rsidRDefault="0090017B" w:rsidP="0090017B">
      <w:pPr>
        <w:tabs>
          <w:tab w:val="left" w:pos="1671"/>
        </w:tabs>
      </w:pPr>
    </w:p>
    <w:p w14:paraId="6EC1E9CC" w14:textId="77777777" w:rsidR="0090017B" w:rsidRDefault="0090017B" w:rsidP="00860A14">
      <w:pPr>
        <w:tabs>
          <w:tab w:val="left" w:pos="1671"/>
        </w:tabs>
      </w:pPr>
    </w:p>
    <w:p w14:paraId="6C378BBB" w14:textId="77777777" w:rsidR="00860A14" w:rsidRDefault="00860A14" w:rsidP="00860A14">
      <w:pPr>
        <w:tabs>
          <w:tab w:val="left" w:pos="1671"/>
        </w:tabs>
      </w:pPr>
    </w:p>
    <w:p w14:paraId="29F879C0" w14:textId="77777777" w:rsidR="00860A14" w:rsidRDefault="00860A14" w:rsidP="00860A14">
      <w:pPr>
        <w:tabs>
          <w:tab w:val="left" w:pos="1671"/>
        </w:tabs>
      </w:pPr>
    </w:p>
    <w:p w14:paraId="3C63751F" w14:textId="77777777" w:rsidR="00860A14" w:rsidRDefault="00860A14" w:rsidP="00860A14">
      <w:pPr>
        <w:tabs>
          <w:tab w:val="left" w:pos="1671"/>
        </w:tabs>
      </w:pPr>
    </w:p>
    <w:p w14:paraId="4E90ECD8" w14:textId="77777777" w:rsidR="00860A14" w:rsidRDefault="00860A14" w:rsidP="00860A14">
      <w:pPr>
        <w:tabs>
          <w:tab w:val="left" w:pos="1671"/>
        </w:tabs>
      </w:pPr>
    </w:p>
    <w:p w14:paraId="336EA4C3" w14:textId="06FF3FCC" w:rsidR="002B1F89" w:rsidRDefault="00304475" w:rsidP="00860A14">
      <w:pPr>
        <w:tabs>
          <w:tab w:val="left" w:pos="1671"/>
        </w:tabs>
      </w:pPr>
      <w:r>
        <w:t xml:space="preserve">                                                  </w:t>
      </w:r>
    </w:p>
    <w:p w14:paraId="36B39E4A" w14:textId="77777777" w:rsidR="002B1F89" w:rsidRDefault="002B1F89" w:rsidP="002B1F89"/>
    <w:p w14:paraId="23CC415F" w14:textId="77777777" w:rsidR="002B1F89" w:rsidRDefault="002B1F89" w:rsidP="002B1F89"/>
    <w:p w14:paraId="6DF48DBC" w14:textId="77777777" w:rsidR="002B1F89" w:rsidRDefault="002B1F89" w:rsidP="002B1F89"/>
    <w:p w14:paraId="59EE564A" w14:textId="77777777" w:rsidR="002B1F89" w:rsidRDefault="002B1F89" w:rsidP="002B1F89"/>
    <w:p w14:paraId="7B022D9D" w14:textId="77777777" w:rsidR="00A974CB" w:rsidRPr="000439A5" w:rsidRDefault="00A974CB" w:rsidP="000439A5"/>
    <w:p w14:paraId="0A5CECD9" w14:textId="77777777" w:rsidR="00992E33" w:rsidRDefault="00992E33" w:rsidP="00992E33"/>
    <w:p w14:paraId="29F6E819" w14:textId="77777777" w:rsidR="00992E33" w:rsidRDefault="00992E33" w:rsidP="00992E33"/>
    <w:p w14:paraId="0032C175" w14:textId="77777777" w:rsidR="00992E33" w:rsidRDefault="00992E33" w:rsidP="00992E33"/>
    <w:p w14:paraId="4E6ABB6F" w14:textId="77777777" w:rsidR="00992E33" w:rsidRDefault="00992E33" w:rsidP="00813875"/>
    <w:p w14:paraId="18FB0051" w14:textId="77777777" w:rsidR="003E622F" w:rsidRDefault="003E622F" w:rsidP="00813875"/>
    <w:p w14:paraId="0D16469B" w14:textId="77777777" w:rsidR="0064249C" w:rsidRDefault="0064249C" w:rsidP="00813875"/>
    <w:p w14:paraId="1BABFF3D" w14:textId="77777777" w:rsidR="007D6357" w:rsidRDefault="007D6357" w:rsidP="00EA1DAB"/>
    <w:p w14:paraId="6382A128" w14:textId="77777777" w:rsidR="00BD2946" w:rsidRDefault="00BD2946" w:rsidP="00BD2946"/>
    <w:p w14:paraId="256D6FAC" w14:textId="77777777" w:rsidR="00BD2946" w:rsidRDefault="00BD2946" w:rsidP="00BD2946"/>
    <w:p w14:paraId="73FC7C4C" w14:textId="77777777" w:rsidR="00BD2946" w:rsidRDefault="00BD2946" w:rsidP="00644757"/>
    <w:p w14:paraId="44E00DFA" w14:textId="77777777" w:rsidR="00415A3B" w:rsidRDefault="00415A3B" w:rsidP="00644757"/>
    <w:p w14:paraId="0D1C4CF8" w14:textId="77777777" w:rsidR="00415A3B" w:rsidRDefault="00415A3B" w:rsidP="00644757"/>
    <w:p w14:paraId="4926DEF3" w14:textId="74CC38B6" w:rsidR="00644757" w:rsidRDefault="00644757" w:rsidP="00644757">
      <w:r>
        <w:t>.</w:t>
      </w:r>
    </w:p>
    <w:p w14:paraId="7343ED26" w14:textId="77777777" w:rsidR="00644757" w:rsidRDefault="00644757" w:rsidP="00644757"/>
    <w:p w14:paraId="0FEDBD4C" w14:textId="77777777" w:rsidR="00644757" w:rsidRDefault="00644757" w:rsidP="00644757"/>
    <w:p w14:paraId="2E83D511" w14:textId="77777777" w:rsidR="00644757" w:rsidRDefault="00644757" w:rsidP="00644757"/>
    <w:p w14:paraId="1291B975" w14:textId="77777777" w:rsidR="00644757" w:rsidRDefault="00644757" w:rsidP="00644757"/>
    <w:p w14:paraId="7B846D88" w14:textId="77777777" w:rsidR="00644757" w:rsidRDefault="00644757" w:rsidP="00644757"/>
    <w:p w14:paraId="7105BF8C" w14:textId="77777777" w:rsidR="00644757" w:rsidRDefault="00644757" w:rsidP="00705017"/>
    <w:sectPr w:rsidR="00644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284C"/>
    <w:multiLevelType w:val="hybridMultilevel"/>
    <w:tmpl w:val="645EF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7F18D1"/>
    <w:multiLevelType w:val="hybridMultilevel"/>
    <w:tmpl w:val="830A8916"/>
    <w:lvl w:ilvl="0" w:tplc="40090001">
      <w:start w:val="1"/>
      <w:numFmt w:val="bullet"/>
      <w:lvlText w:val=""/>
      <w:lvlJc w:val="left"/>
      <w:pPr>
        <w:ind w:left="917" w:hanging="360"/>
      </w:pPr>
      <w:rPr>
        <w:rFonts w:ascii="Symbol" w:hAnsi="Symbol" w:hint="default"/>
      </w:rPr>
    </w:lvl>
    <w:lvl w:ilvl="1" w:tplc="40090003" w:tentative="1">
      <w:start w:val="1"/>
      <w:numFmt w:val="bullet"/>
      <w:lvlText w:val="o"/>
      <w:lvlJc w:val="left"/>
      <w:pPr>
        <w:ind w:left="1637" w:hanging="360"/>
      </w:pPr>
      <w:rPr>
        <w:rFonts w:ascii="Courier New" w:hAnsi="Courier New" w:cs="Courier New" w:hint="default"/>
      </w:rPr>
    </w:lvl>
    <w:lvl w:ilvl="2" w:tplc="40090005" w:tentative="1">
      <w:start w:val="1"/>
      <w:numFmt w:val="bullet"/>
      <w:lvlText w:val=""/>
      <w:lvlJc w:val="left"/>
      <w:pPr>
        <w:ind w:left="2357" w:hanging="360"/>
      </w:pPr>
      <w:rPr>
        <w:rFonts w:ascii="Wingdings" w:hAnsi="Wingdings" w:hint="default"/>
      </w:rPr>
    </w:lvl>
    <w:lvl w:ilvl="3" w:tplc="40090001" w:tentative="1">
      <w:start w:val="1"/>
      <w:numFmt w:val="bullet"/>
      <w:lvlText w:val=""/>
      <w:lvlJc w:val="left"/>
      <w:pPr>
        <w:ind w:left="3077" w:hanging="360"/>
      </w:pPr>
      <w:rPr>
        <w:rFonts w:ascii="Symbol" w:hAnsi="Symbol" w:hint="default"/>
      </w:rPr>
    </w:lvl>
    <w:lvl w:ilvl="4" w:tplc="40090003" w:tentative="1">
      <w:start w:val="1"/>
      <w:numFmt w:val="bullet"/>
      <w:lvlText w:val="o"/>
      <w:lvlJc w:val="left"/>
      <w:pPr>
        <w:ind w:left="3797" w:hanging="360"/>
      </w:pPr>
      <w:rPr>
        <w:rFonts w:ascii="Courier New" w:hAnsi="Courier New" w:cs="Courier New" w:hint="default"/>
      </w:rPr>
    </w:lvl>
    <w:lvl w:ilvl="5" w:tplc="40090005" w:tentative="1">
      <w:start w:val="1"/>
      <w:numFmt w:val="bullet"/>
      <w:lvlText w:val=""/>
      <w:lvlJc w:val="left"/>
      <w:pPr>
        <w:ind w:left="4517" w:hanging="360"/>
      </w:pPr>
      <w:rPr>
        <w:rFonts w:ascii="Wingdings" w:hAnsi="Wingdings" w:hint="default"/>
      </w:rPr>
    </w:lvl>
    <w:lvl w:ilvl="6" w:tplc="40090001" w:tentative="1">
      <w:start w:val="1"/>
      <w:numFmt w:val="bullet"/>
      <w:lvlText w:val=""/>
      <w:lvlJc w:val="left"/>
      <w:pPr>
        <w:ind w:left="5237" w:hanging="360"/>
      </w:pPr>
      <w:rPr>
        <w:rFonts w:ascii="Symbol" w:hAnsi="Symbol" w:hint="default"/>
      </w:rPr>
    </w:lvl>
    <w:lvl w:ilvl="7" w:tplc="40090003" w:tentative="1">
      <w:start w:val="1"/>
      <w:numFmt w:val="bullet"/>
      <w:lvlText w:val="o"/>
      <w:lvlJc w:val="left"/>
      <w:pPr>
        <w:ind w:left="5957" w:hanging="360"/>
      </w:pPr>
      <w:rPr>
        <w:rFonts w:ascii="Courier New" w:hAnsi="Courier New" w:cs="Courier New" w:hint="default"/>
      </w:rPr>
    </w:lvl>
    <w:lvl w:ilvl="8" w:tplc="40090005" w:tentative="1">
      <w:start w:val="1"/>
      <w:numFmt w:val="bullet"/>
      <w:lvlText w:val=""/>
      <w:lvlJc w:val="left"/>
      <w:pPr>
        <w:ind w:left="6677" w:hanging="360"/>
      </w:pPr>
      <w:rPr>
        <w:rFonts w:ascii="Wingdings" w:hAnsi="Wingdings" w:hint="default"/>
      </w:rPr>
    </w:lvl>
  </w:abstractNum>
  <w:abstractNum w:abstractNumId="2" w15:restartNumberingAfterBreak="0">
    <w:nsid w:val="379641A3"/>
    <w:multiLevelType w:val="hybridMultilevel"/>
    <w:tmpl w:val="AA5AA8A6"/>
    <w:lvl w:ilvl="0" w:tplc="46DE1A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792C66"/>
    <w:multiLevelType w:val="hybridMultilevel"/>
    <w:tmpl w:val="8376BA2A"/>
    <w:lvl w:ilvl="0" w:tplc="E65AA2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4F51A4"/>
    <w:multiLevelType w:val="hybridMultilevel"/>
    <w:tmpl w:val="793C6AB4"/>
    <w:lvl w:ilvl="0" w:tplc="4009000F">
      <w:start w:val="1"/>
      <w:numFmt w:val="decimal"/>
      <w:lvlText w:val="%1."/>
      <w:lvlJc w:val="left"/>
      <w:pPr>
        <w:ind w:left="917" w:hanging="360"/>
      </w:pPr>
    </w:lvl>
    <w:lvl w:ilvl="1" w:tplc="40090019" w:tentative="1">
      <w:start w:val="1"/>
      <w:numFmt w:val="lowerLetter"/>
      <w:lvlText w:val="%2."/>
      <w:lvlJc w:val="left"/>
      <w:pPr>
        <w:ind w:left="1637" w:hanging="360"/>
      </w:pPr>
    </w:lvl>
    <w:lvl w:ilvl="2" w:tplc="4009001B" w:tentative="1">
      <w:start w:val="1"/>
      <w:numFmt w:val="lowerRoman"/>
      <w:lvlText w:val="%3."/>
      <w:lvlJc w:val="right"/>
      <w:pPr>
        <w:ind w:left="2357" w:hanging="180"/>
      </w:pPr>
    </w:lvl>
    <w:lvl w:ilvl="3" w:tplc="4009000F" w:tentative="1">
      <w:start w:val="1"/>
      <w:numFmt w:val="decimal"/>
      <w:lvlText w:val="%4."/>
      <w:lvlJc w:val="left"/>
      <w:pPr>
        <w:ind w:left="3077" w:hanging="360"/>
      </w:pPr>
    </w:lvl>
    <w:lvl w:ilvl="4" w:tplc="40090019" w:tentative="1">
      <w:start w:val="1"/>
      <w:numFmt w:val="lowerLetter"/>
      <w:lvlText w:val="%5."/>
      <w:lvlJc w:val="left"/>
      <w:pPr>
        <w:ind w:left="3797" w:hanging="360"/>
      </w:pPr>
    </w:lvl>
    <w:lvl w:ilvl="5" w:tplc="4009001B" w:tentative="1">
      <w:start w:val="1"/>
      <w:numFmt w:val="lowerRoman"/>
      <w:lvlText w:val="%6."/>
      <w:lvlJc w:val="right"/>
      <w:pPr>
        <w:ind w:left="4517" w:hanging="180"/>
      </w:pPr>
    </w:lvl>
    <w:lvl w:ilvl="6" w:tplc="4009000F" w:tentative="1">
      <w:start w:val="1"/>
      <w:numFmt w:val="decimal"/>
      <w:lvlText w:val="%7."/>
      <w:lvlJc w:val="left"/>
      <w:pPr>
        <w:ind w:left="5237" w:hanging="360"/>
      </w:pPr>
    </w:lvl>
    <w:lvl w:ilvl="7" w:tplc="40090019" w:tentative="1">
      <w:start w:val="1"/>
      <w:numFmt w:val="lowerLetter"/>
      <w:lvlText w:val="%8."/>
      <w:lvlJc w:val="left"/>
      <w:pPr>
        <w:ind w:left="5957" w:hanging="360"/>
      </w:pPr>
    </w:lvl>
    <w:lvl w:ilvl="8" w:tplc="4009001B" w:tentative="1">
      <w:start w:val="1"/>
      <w:numFmt w:val="lowerRoman"/>
      <w:lvlText w:val="%9."/>
      <w:lvlJc w:val="right"/>
      <w:pPr>
        <w:ind w:left="6677" w:hanging="180"/>
      </w:pPr>
    </w:lvl>
  </w:abstractNum>
  <w:abstractNum w:abstractNumId="5" w15:restartNumberingAfterBreak="0">
    <w:nsid w:val="56BB09EB"/>
    <w:multiLevelType w:val="hybridMultilevel"/>
    <w:tmpl w:val="0862D9DC"/>
    <w:lvl w:ilvl="0" w:tplc="D826DD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0D2AEA"/>
    <w:multiLevelType w:val="hybridMultilevel"/>
    <w:tmpl w:val="C6426E86"/>
    <w:lvl w:ilvl="0" w:tplc="406E2C4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42445A"/>
    <w:multiLevelType w:val="hybridMultilevel"/>
    <w:tmpl w:val="05BE9506"/>
    <w:lvl w:ilvl="0" w:tplc="C3AE6CF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946031">
    <w:abstractNumId w:val="4"/>
  </w:num>
  <w:num w:numId="2" w16cid:durableId="561257518">
    <w:abstractNumId w:val="1"/>
  </w:num>
  <w:num w:numId="3" w16cid:durableId="907962234">
    <w:abstractNumId w:val="3"/>
  </w:num>
  <w:num w:numId="4" w16cid:durableId="2076271025">
    <w:abstractNumId w:val="6"/>
  </w:num>
  <w:num w:numId="5" w16cid:durableId="591398122">
    <w:abstractNumId w:val="2"/>
  </w:num>
  <w:num w:numId="6" w16cid:durableId="89934328">
    <w:abstractNumId w:val="7"/>
  </w:num>
  <w:num w:numId="7" w16cid:durableId="1633822805">
    <w:abstractNumId w:val="5"/>
  </w:num>
  <w:num w:numId="8" w16cid:durableId="323555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17"/>
    <w:rsid w:val="000007CD"/>
    <w:rsid w:val="00000806"/>
    <w:rsid w:val="0000504B"/>
    <w:rsid w:val="00016622"/>
    <w:rsid w:val="00020D91"/>
    <w:rsid w:val="00022391"/>
    <w:rsid w:val="00024988"/>
    <w:rsid w:val="00033CED"/>
    <w:rsid w:val="00034F43"/>
    <w:rsid w:val="00035477"/>
    <w:rsid w:val="000439A5"/>
    <w:rsid w:val="00057845"/>
    <w:rsid w:val="00076E32"/>
    <w:rsid w:val="00077784"/>
    <w:rsid w:val="0008184F"/>
    <w:rsid w:val="00083C62"/>
    <w:rsid w:val="00083F10"/>
    <w:rsid w:val="000A128A"/>
    <w:rsid w:val="000A32BE"/>
    <w:rsid w:val="000A5C7F"/>
    <w:rsid w:val="000A6720"/>
    <w:rsid w:val="000A7A0D"/>
    <w:rsid w:val="000B0805"/>
    <w:rsid w:val="000B20EA"/>
    <w:rsid w:val="000B6700"/>
    <w:rsid w:val="000B74A5"/>
    <w:rsid w:val="000C1050"/>
    <w:rsid w:val="000D08E9"/>
    <w:rsid w:val="000E0764"/>
    <w:rsid w:val="000E1D81"/>
    <w:rsid w:val="000E35AF"/>
    <w:rsid w:val="000F5579"/>
    <w:rsid w:val="001079B2"/>
    <w:rsid w:val="00111D96"/>
    <w:rsid w:val="001121D3"/>
    <w:rsid w:val="001124F1"/>
    <w:rsid w:val="0011771F"/>
    <w:rsid w:val="00123AC0"/>
    <w:rsid w:val="0013490F"/>
    <w:rsid w:val="00134ED1"/>
    <w:rsid w:val="00135D1F"/>
    <w:rsid w:val="001400AC"/>
    <w:rsid w:val="00140D16"/>
    <w:rsid w:val="00142558"/>
    <w:rsid w:val="00142EF9"/>
    <w:rsid w:val="00143873"/>
    <w:rsid w:val="001461A4"/>
    <w:rsid w:val="001575E0"/>
    <w:rsid w:val="00175534"/>
    <w:rsid w:val="00177589"/>
    <w:rsid w:val="00180C89"/>
    <w:rsid w:val="00186FC1"/>
    <w:rsid w:val="0019090E"/>
    <w:rsid w:val="00192173"/>
    <w:rsid w:val="001B14A9"/>
    <w:rsid w:val="001B5C14"/>
    <w:rsid w:val="001B7771"/>
    <w:rsid w:val="001C0B16"/>
    <w:rsid w:val="001C25D7"/>
    <w:rsid w:val="001C5B63"/>
    <w:rsid w:val="001D4C13"/>
    <w:rsid w:val="001D555A"/>
    <w:rsid w:val="001E78C6"/>
    <w:rsid w:val="001F5CD1"/>
    <w:rsid w:val="001F5F95"/>
    <w:rsid w:val="00217610"/>
    <w:rsid w:val="00221A0A"/>
    <w:rsid w:val="0022313E"/>
    <w:rsid w:val="002256B3"/>
    <w:rsid w:val="002336D6"/>
    <w:rsid w:val="00237CE6"/>
    <w:rsid w:val="00242620"/>
    <w:rsid w:val="002442C6"/>
    <w:rsid w:val="0025129D"/>
    <w:rsid w:val="00255CC8"/>
    <w:rsid w:val="00271703"/>
    <w:rsid w:val="0027361B"/>
    <w:rsid w:val="00281647"/>
    <w:rsid w:val="00283D44"/>
    <w:rsid w:val="00290949"/>
    <w:rsid w:val="0029281E"/>
    <w:rsid w:val="002A0AC2"/>
    <w:rsid w:val="002A5495"/>
    <w:rsid w:val="002B1F89"/>
    <w:rsid w:val="002B372E"/>
    <w:rsid w:val="002B4890"/>
    <w:rsid w:val="002C0E50"/>
    <w:rsid w:val="002C6929"/>
    <w:rsid w:val="002D7809"/>
    <w:rsid w:val="002E0101"/>
    <w:rsid w:val="002E60EE"/>
    <w:rsid w:val="002E78D5"/>
    <w:rsid w:val="002F01B6"/>
    <w:rsid w:val="002F5A52"/>
    <w:rsid w:val="00300CC9"/>
    <w:rsid w:val="00301905"/>
    <w:rsid w:val="00301AF7"/>
    <w:rsid w:val="00302050"/>
    <w:rsid w:val="00304475"/>
    <w:rsid w:val="0030563D"/>
    <w:rsid w:val="00312A7F"/>
    <w:rsid w:val="00316C83"/>
    <w:rsid w:val="00325F05"/>
    <w:rsid w:val="003272C5"/>
    <w:rsid w:val="00331E33"/>
    <w:rsid w:val="003351CB"/>
    <w:rsid w:val="00340C7B"/>
    <w:rsid w:val="0034316F"/>
    <w:rsid w:val="0034406F"/>
    <w:rsid w:val="003460C0"/>
    <w:rsid w:val="00346EC4"/>
    <w:rsid w:val="0034760E"/>
    <w:rsid w:val="00353260"/>
    <w:rsid w:val="00354958"/>
    <w:rsid w:val="003601ED"/>
    <w:rsid w:val="003763ED"/>
    <w:rsid w:val="00384B51"/>
    <w:rsid w:val="003935FA"/>
    <w:rsid w:val="003A09F5"/>
    <w:rsid w:val="003A34E7"/>
    <w:rsid w:val="003A54A7"/>
    <w:rsid w:val="003B4C40"/>
    <w:rsid w:val="003C2C32"/>
    <w:rsid w:val="003C6524"/>
    <w:rsid w:val="003D2145"/>
    <w:rsid w:val="003D2D99"/>
    <w:rsid w:val="003E3527"/>
    <w:rsid w:val="003E3B51"/>
    <w:rsid w:val="003E622F"/>
    <w:rsid w:val="003F69C8"/>
    <w:rsid w:val="00400661"/>
    <w:rsid w:val="00405BC8"/>
    <w:rsid w:val="00410B7E"/>
    <w:rsid w:val="00411FCB"/>
    <w:rsid w:val="00415A3B"/>
    <w:rsid w:val="004239F0"/>
    <w:rsid w:val="004344DF"/>
    <w:rsid w:val="00434BBA"/>
    <w:rsid w:val="00437F39"/>
    <w:rsid w:val="00441CD5"/>
    <w:rsid w:val="004458A3"/>
    <w:rsid w:val="00454BD6"/>
    <w:rsid w:val="00455CF5"/>
    <w:rsid w:val="00460E9E"/>
    <w:rsid w:val="004677B7"/>
    <w:rsid w:val="00471D9D"/>
    <w:rsid w:val="004720FC"/>
    <w:rsid w:val="0047222D"/>
    <w:rsid w:val="00473AF7"/>
    <w:rsid w:val="00492FB2"/>
    <w:rsid w:val="004941AE"/>
    <w:rsid w:val="0049508A"/>
    <w:rsid w:val="004A01E5"/>
    <w:rsid w:val="004B03EB"/>
    <w:rsid w:val="004B1896"/>
    <w:rsid w:val="004B2010"/>
    <w:rsid w:val="004B26B0"/>
    <w:rsid w:val="004B4802"/>
    <w:rsid w:val="004B5B40"/>
    <w:rsid w:val="004B71A1"/>
    <w:rsid w:val="004C0970"/>
    <w:rsid w:val="004C5F15"/>
    <w:rsid w:val="004C5FD1"/>
    <w:rsid w:val="004D10C6"/>
    <w:rsid w:val="004D4D4D"/>
    <w:rsid w:val="004E1E52"/>
    <w:rsid w:val="004E612E"/>
    <w:rsid w:val="004E6FF7"/>
    <w:rsid w:val="004F423F"/>
    <w:rsid w:val="004F79E7"/>
    <w:rsid w:val="0050421C"/>
    <w:rsid w:val="0050610C"/>
    <w:rsid w:val="00512C48"/>
    <w:rsid w:val="00520C8B"/>
    <w:rsid w:val="00520FF8"/>
    <w:rsid w:val="0052204C"/>
    <w:rsid w:val="00543766"/>
    <w:rsid w:val="005442E9"/>
    <w:rsid w:val="00550F7A"/>
    <w:rsid w:val="00553BC2"/>
    <w:rsid w:val="0056454A"/>
    <w:rsid w:val="00575100"/>
    <w:rsid w:val="00575EE6"/>
    <w:rsid w:val="00582E12"/>
    <w:rsid w:val="00587C82"/>
    <w:rsid w:val="005A0821"/>
    <w:rsid w:val="005A61B6"/>
    <w:rsid w:val="005C3F26"/>
    <w:rsid w:val="005D57FE"/>
    <w:rsid w:val="005E53F7"/>
    <w:rsid w:val="005E7AC7"/>
    <w:rsid w:val="005F047B"/>
    <w:rsid w:val="005F758E"/>
    <w:rsid w:val="0060345B"/>
    <w:rsid w:val="00604FD1"/>
    <w:rsid w:val="00625BF5"/>
    <w:rsid w:val="006272C0"/>
    <w:rsid w:val="00627D7D"/>
    <w:rsid w:val="00631B77"/>
    <w:rsid w:val="0064249C"/>
    <w:rsid w:val="006426EF"/>
    <w:rsid w:val="00644757"/>
    <w:rsid w:val="0064772D"/>
    <w:rsid w:val="00655666"/>
    <w:rsid w:val="00665898"/>
    <w:rsid w:val="00665B4A"/>
    <w:rsid w:val="00667EAD"/>
    <w:rsid w:val="00672682"/>
    <w:rsid w:val="00674D77"/>
    <w:rsid w:val="006875A2"/>
    <w:rsid w:val="006909C7"/>
    <w:rsid w:val="00696407"/>
    <w:rsid w:val="006974BD"/>
    <w:rsid w:val="006A1EDB"/>
    <w:rsid w:val="006B7537"/>
    <w:rsid w:val="006C1E0A"/>
    <w:rsid w:val="006C2FD5"/>
    <w:rsid w:val="006D09CF"/>
    <w:rsid w:val="006D31D8"/>
    <w:rsid w:val="006E19F4"/>
    <w:rsid w:val="006E57F9"/>
    <w:rsid w:val="006F20CE"/>
    <w:rsid w:val="006F2959"/>
    <w:rsid w:val="006F4AA4"/>
    <w:rsid w:val="00704F43"/>
    <w:rsid w:val="00705017"/>
    <w:rsid w:val="00706C91"/>
    <w:rsid w:val="00707924"/>
    <w:rsid w:val="00714F2E"/>
    <w:rsid w:val="007269BC"/>
    <w:rsid w:val="007306EF"/>
    <w:rsid w:val="00734A33"/>
    <w:rsid w:val="007448A2"/>
    <w:rsid w:val="00745DAC"/>
    <w:rsid w:val="00765638"/>
    <w:rsid w:val="00766DF1"/>
    <w:rsid w:val="007824E7"/>
    <w:rsid w:val="007908CC"/>
    <w:rsid w:val="007967C4"/>
    <w:rsid w:val="0079757E"/>
    <w:rsid w:val="007B4564"/>
    <w:rsid w:val="007B7817"/>
    <w:rsid w:val="007C77E0"/>
    <w:rsid w:val="007D6357"/>
    <w:rsid w:val="007E4B47"/>
    <w:rsid w:val="008011A0"/>
    <w:rsid w:val="00804B38"/>
    <w:rsid w:val="00804C1C"/>
    <w:rsid w:val="00805207"/>
    <w:rsid w:val="00813875"/>
    <w:rsid w:val="008205F9"/>
    <w:rsid w:val="00822940"/>
    <w:rsid w:val="008312F5"/>
    <w:rsid w:val="008349B8"/>
    <w:rsid w:val="008357F3"/>
    <w:rsid w:val="0083595B"/>
    <w:rsid w:val="00844ECC"/>
    <w:rsid w:val="00851E6E"/>
    <w:rsid w:val="00860A14"/>
    <w:rsid w:val="008834F5"/>
    <w:rsid w:val="008A0AF3"/>
    <w:rsid w:val="008B4892"/>
    <w:rsid w:val="008C2A0B"/>
    <w:rsid w:val="008D75E0"/>
    <w:rsid w:val="008E1777"/>
    <w:rsid w:val="008E275F"/>
    <w:rsid w:val="008E5E17"/>
    <w:rsid w:val="008F58DB"/>
    <w:rsid w:val="0090017B"/>
    <w:rsid w:val="00905AA0"/>
    <w:rsid w:val="00905E99"/>
    <w:rsid w:val="00910AB8"/>
    <w:rsid w:val="00911298"/>
    <w:rsid w:val="00913DC4"/>
    <w:rsid w:val="00915174"/>
    <w:rsid w:val="00915783"/>
    <w:rsid w:val="0091666B"/>
    <w:rsid w:val="009221AA"/>
    <w:rsid w:val="00935FD1"/>
    <w:rsid w:val="00937BAB"/>
    <w:rsid w:val="009408FA"/>
    <w:rsid w:val="0097257E"/>
    <w:rsid w:val="00983ABC"/>
    <w:rsid w:val="0098571C"/>
    <w:rsid w:val="009876FB"/>
    <w:rsid w:val="00992E33"/>
    <w:rsid w:val="009B4C13"/>
    <w:rsid w:val="009C0006"/>
    <w:rsid w:val="009C0BF1"/>
    <w:rsid w:val="009C21C6"/>
    <w:rsid w:val="009C5E5A"/>
    <w:rsid w:val="009F277B"/>
    <w:rsid w:val="009F6965"/>
    <w:rsid w:val="009F6E59"/>
    <w:rsid w:val="00A00324"/>
    <w:rsid w:val="00A05373"/>
    <w:rsid w:val="00A070B1"/>
    <w:rsid w:val="00A1380F"/>
    <w:rsid w:val="00A13E25"/>
    <w:rsid w:val="00A1490B"/>
    <w:rsid w:val="00A162F3"/>
    <w:rsid w:val="00A21A99"/>
    <w:rsid w:val="00A22BEB"/>
    <w:rsid w:val="00A44437"/>
    <w:rsid w:val="00A44C8E"/>
    <w:rsid w:val="00A450B3"/>
    <w:rsid w:val="00A47A6A"/>
    <w:rsid w:val="00A510D9"/>
    <w:rsid w:val="00A64381"/>
    <w:rsid w:val="00A655D0"/>
    <w:rsid w:val="00A659E2"/>
    <w:rsid w:val="00A6601E"/>
    <w:rsid w:val="00A72846"/>
    <w:rsid w:val="00A75361"/>
    <w:rsid w:val="00A83236"/>
    <w:rsid w:val="00A90D86"/>
    <w:rsid w:val="00A916BA"/>
    <w:rsid w:val="00A974CB"/>
    <w:rsid w:val="00AD1CE9"/>
    <w:rsid w:val="00AD2196"/>
    <w:rsid w:val="00AD6A6B"/>
    <w:rsid w:val="00AE0BF3"/>
    <w:rsid w:val="00AF403D"/>
    <w:rsid w:val="00AF6FF6"/>
    <w:rsid w:val="00AF7261"/>
    <w:rsid w:val="00B0636F"/>
    <w:rsid w:val="00B17C05"/>
    <w:rsid w:val="00B23BC7"/>
    <w:rsid w:val="00B24A38"/>
    <w:rsid w:val="00B31A19"/>
    <w:rsid w:val="00B50B37"/>
    <w:rsid w:val="00B6512E"/>
    <w:rsid w:val="00B927AD"/>
    <w:rsid w:val="00B939D4"/>
    <w:rsid w:val="00B9450F"/>
    <w:rsid w:val="00B94A46"/>
    <w:rsid w:val="00BB4341"/>
    <w:rsid w:val="00BB717D"/>
    <w:rsid w:val="00BC0A82"/>
    <w:rsid w:val="00BD2946"/>
    <w:rsid w:val="00BE6D7C"/>
    <w:rsid w:val="00BE6FBD"/>
    <w:rsid w:val="00BF53E0"/>
    <w:rsid w:val="00C03A8E"/>
    <w:rsid w:val="00C04212"/>
    <w:rsid w:val="00C04C63"/>
    <w:rsid w:val="00C1170B"/>
    <w:rsid w:val="00C12A0A"/>
    <w:rsid w:val="00C15AB4"/>
    <w:rsid w:val="00C227CD"/>
    <w:rsid w:val="00C2371A"/>
    <w:rsid w:val="00C322EB"/>
    <w:rsid w:val="00C33BD9"/>
    <w:rsid w:val="00C34048"/>
    <w:rsid w:val="00C47327"/>
    <w:rsid w:val="00C50731"/>
    <w:rsid w:val="00C521C4"/>
    <w:rsid w:val="00C57248"/>
    <w:rsid w:val="00C57870"/>
    <w:rsid w:val="00C6079C"/>
    <w:rsid w:val="00C75315"/>
    <w:rsid w:val="00C971B0"/>
    <w:rsid w:val="00CA2034"/>
    <w:rsid w:val="00CB4A0C"/>
    <w:rsid w:val="00CC1E17"/>
    <w:rsid w:val="00CC5235"/>
    <w:rsid w:val="00CD3F63"/>
    <w:rsid w:val="00CD409C"/>
    <w:rsid w:val="00CF7E8A"/>
    <w:rsid w:val="00D0375C"/>
    <w:rsid w:val="00D043CD"/>
    <w:rsid w:val="00D07273"/>
    <w:rsid w:val="00D151D2"/>
    <w:rsid w:val="00D23A07"/>
    <w:rsid w:val="00D37884"/>
    <w:rsid w:val="00D507AA"/>
    <w:rsid w:val="00D60CC2"/>
    <w:rsid w:val="00D61BC4"/>
    <w:rsid w:val="00D709E0"/>
    <w:rsid w:val="00D94BE7"/>
    <w:rsid w:val="00DB626A"/>
    <w:rsid w:val="00DB66D7"/>
    <w:rsid w:val="00DC78BA"/>
    <w:rsid w:val="00DD7AA4"/>
    <w:rsid w:val="00DD7E57"/>
    <w:rsid w:val="00DE045D"/>
    <w:rsid w:val="00DE7254"/>
    <w:rsid w:val="00DF311C"/>
    <w:rsid w:val="00DF5EF5"/>
    <w:rsid w:val="00DF6053"/>
    <w:rsid w:val="00DF7738"/>
    <w:rsid w:val="00E076B1"/>
    <w:rsid w:val="00E10AAC"/>
    <w:rsid w:val="00E257CE"/>
    <w:rsid w:val="00E322D9"/>
    <w:rsid w:val="00E335B2"/>
    <w:rsid w:val="00E356BA"/>
    <w:rsid w:val="00E35D5E"/>
    <w:rsid w:val="00E3675F"/>
    <w:rsid w:val="00E36F01"/>
    <w:rsid w:val="00E429D3"/>
    <w:rsid w:val="00E45DB7"/>
    <w:rsid w:val="00E464AA"/>
    <w:rsid w:val="00E46653"/>
    <w:rsid w:val="00E5100E"/>
    <w:rsid w:val="00E565F1"/>
    <w:rsid w:val="00E615FC"/>
    <w:rsid w:val="00E62FCF"/>
    <w:rsid w:val="00E70B5B"/>
    <w:rsid w:val="00E7387D"/>
    <w:rsid w:val="00E91BA6"/>
    <w:rsid w:val="00E91F19"/>
    <w:rsid w:val="00E9492A"/>
    <w:rsid w:val="00EA1DAB"/>
    <w:rsid w:val="00EA3270"/>
    <w:rsid w:val="00EA6CB0"/>
    <w:rsid w:val="00EB0444"/>
    <w:rsid w:val="00EB1C34"/>
    <w:rsid w:val="00EB63AC"/>
    <w:rsid w:val="00EC540B"/>
    <w:rsid w:val="00ED43E0"/>
    <w:rsid w:val="00EE1BED"/>
    <w:rsid w:val="00EE6602"/>
    <w:rsid w:val="00EF3BFC"/>
    <w:rsid w:val="00F06842"/>
    <w:rsid w:val="00F06F57"/>
    <w:rsid w:val="00F26797"/>
    <w:rsid w:val="00F40DF5"/>
    <w:rsid w:val="00F45531"/>
    <w:rsid w:val="00F51F95"/>
    <w:rsid w:val="00F6301A"/>
    <w:rsid w:val="00F8598A"/>
    <w:rsid w:val="00F910A3"/>
    <w:rsid w:val="00FA790E"/>
    <w:rsid w:val="00FA7B6A"/>
    <w:rsid w:val="00FB39C2"/>
    <w:rsid w:val="00FB61BE"/>
    <w:rsid w:val="00FC2E4D"/>
    <w:rsid w:val="00FC5D69"/>
    <w:rsid w:val="00FD4755"/>
    <w:rsid w:val="00FF0241"/>
    <w:rsid w:val="00FF2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69B3"/>
  <w15:chartTrackingRefBased/>
  <w15:docId w15:val="{4A4DF9E1-10B6-434B-8401-8989F2D0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CC"/>
    <w:pPr>
      <w:ind w:left="720"/>
      <w:contextualSpacing/>
    </w:pPr>
  </w:style>
  <w:style w:type="paragraph" w:styleId="HTMLPreformatted">
    <w:name w:val="HTML Preformatted"/>
    <w:basedOn w:val="Normal"/>
    <w:link w:val="HTMLPreformattedChar"/>
    <w:uiPriority w:val="99"/>
    <w:unhideWhenUsed/>
    <w:rsid w:val="00043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439A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439A5"/>
    <w:rPr>
      <w:rFonts w:ascii="Courier New" w:eastAsia="Times New Roman" w:hAnsi="Courier New" w:cs="Courier New"/>
      <w:sz w:val="20"/>
      <w:szCs w:val="20"/>
    </w:rPr>
  </w:style>
  <w:style w:type="character" w:customStyle="1" w:styleId="hljs-meta">
    <w:name w:val="hljs-meta"/>
    <w:basedOn w:val="DefaultParagraphFont"/>
    <w:rsid w:val="000439A5"/>
  </w:style>
  <w:style w:type="character" w:customStyle="1" w:styleId="hljs-keyword">
    <w:name w:val="hljs-keyword"/>
    <w:basedOn w:val="DefaultParagraphFont"/>
    <w:rsid w:val="000439A5"/>
  </w:style>
  <w:style w:type="character" w:customStyle="1" w:styleId="hljs-string">
    <w:name w:val="hljs-string"/>
    <w:basedOn w:val="DefaultParagraphFont"/>
    <w:rsid w:val="000439A5"/>
  </w:style>
  <w:style w:type="character" w:customStyle="1" w:styleId="hljs-type">
    <w:name w:val="hljs-type"/>
    <w:basedOn w:val="DefaultParagraphFont"/>
    <w:rsid w:val="000439A5"/>
  </w:style>
  <w:style w:type="character" w:customStyle="1" w:styleId="hljs-title">
    <w:name w:val="hljs-title"/>
    <w:basedOn w:val="DefaultParagraphFont"/>
    <w:rsid w:val="000439A5"/>
  </w:style>
  <w:style w:type="character" w:customStyle="1" w:styleId="hljs-params">
    <w:name w:val="hljs-params"/>
    <w:basedOn w:val="DefaultParagraphFont"/>
    <w:rsid w:val="000439A5"/>
  </w:style>
  <w:style w:type="character" w:customStyle="1" w:styleId="hljs-number">
    <w:name w:val="hljs-number"/>
    <w:basedOn w:val="DefaultParagraphFont"/>
    <w:rsid w:val="000439A5"/>
  </w:style>
  <w:style w:type="character" w:customStyle="1" w:styleId="hljs-comment">
    <w:name w:val="hljs-comment"/>
    <w:basedOn w:val="DefaultParagraphFont"/>
    <w:rsid w:val="000439A5"/>
  </w:style>
  <w:style w:type="character" w:customStyle="1" w:styleId="hljs-builtin">
    <w:name w:val="hljs-built_in"/>
    <w:basedOn w:val="DefaultParagraphFont"/>
    <w:rsid w:val="00043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8505">
      <w:bodyDiv w:val="1"/>
      <w:marLeft w:val="0"/>
      <w:marRight w:val="0"/>
      <w:marTop w:val="0"/>
      <w:marBottom w:val="0"/>
      <w:divBdr>
        <w:top w:val="none" w:sz="0" w:space="0" w:color="auto"/>
        <w:left w:val="none" w:sz="0" w:space="0" w:color="auto"/>
        <w:bottom w:val="none" w:sz="0" w:space="0" w:color="auto"/>
        <w:right w:val="none" w:sz="0" w:space="0" w:color="auto"/>
      </w:divBdr>
      <w:divsChild>
        <w:div w:id="171458265">
          <w:marLeft w:val="0"/>
          <w:marRight w:val="0"/>
          <w:marTop w:val="0"/>
          <w:marBottom w:val="0"/>
          <w:divBdr>
            <w:top w:val="single" w:sz="2" w:space="0" w:color="D9D9E3"/>
            <w:left w:val="single" w:sz="2" w:space="0" w:color="D9D9E3"/>
            <w:bottom w:val="single" w:sz="2" w:space="0" w:color="D9D9E3"/>
            <w:right w:val="single" w:sz="2" w:space="0" w:color="D9D9E3"/>
          </w:divBdr>
          <w:divsChild>
            <w:div w:id="1338461897">
              <w:marLeft w:val="0"/>
              <w:marRight w:val="0"/>
              <w:marTop w:val="0"/>
              <w:marBottom w:val="0"/>
              <w:divBdr>
                <w:top w:val="single" w:sz="2" w:space="0" w:color="D9D9E3"/>
                <w:left w:val="single" w:sz="2" w:space="0" w:color="D9D9E3"/>
                <w:bottom w:val="single" w:sz="2" w:space="0" w:color="D9D9E3"/>
                <w:right w:val="single" w:sz="2" w:space="0" w:color="D9D9E3"/>
              </w:divBdr>
              <w:divsChild>
                <w:div w:id="456218919">
                  <w:marLeft w:val="0"/>
                  <w:marRight w:val="0"/>
                  <w:marTop w:val="0"/>
                  <w:marBottom w:val="0"/>
                  <w:divBdr>
                    <w:top w:val="single" w:sz="2" w:space="0" w:color="D9D9E3"/>
                    <w:left w:val="single" w:sz="2" w:space="0" w:color="D9D9E3"/>
                    <w:bottom w:val="single" w:sz="2" w:space="0" w:color="D9D9E3"/>
                    <w:right w:val="single" w:sz="2" w:space="0" w:color="D9D9E3"/>
                  </w:divBdr>
                  <w:divsChild>
                    <w:div w:id="585268433">
                      <w:marLeft w:val="0"/>
                      <w:marRight w:val="0"/>
                      <w:marTop w:val="0"/>
                      <w:marBottom w:val="0"/>
                      <w:divBdr>
                        <w:top w:val="single" w:sz="2" w:space="0" w:color="D9D9E3"/>
                        <w:left w:val="single" w:sz="2" w:space="0" w:color="D9D9E3"/>
                        <w:bottom w:val="single" w:sz="2" w:space="0" w:color="D9D9E3"/>
                        <w:right w:val="single" w:sz="2" w:space="0" w:color="D9D9E3"/>
                      </w:divBdr>
                      <w:divsChild>
                        <w:div w:id="1173493936">
                          <w:marLeft w:val="0"/>
                          <w:marRight w:val="0"/>
                          <w:marTop w:val="0"/>
                          <w:marBottom w:val="0"/>
                          <w:divBdr>
                            <w:top w:val="single" w:sz="2" w:space="0" w:color="auto"/>
                            <w:left w:val="single" w:sz="2" w:space="0" w:color="auto"/>
                            <w:bottom w:val="single" w:sz="6" w:space="0" w:color="auto"/>
                            <w:right w:val="single" w:sz="2" w:space="0" w:color="auto"/>
                          </w:divBdr>
                          <w:divsChild>
                            <w:div w:id="268510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699466">
                                  <w:marLeft w:val="0"/>
                                  <w:marRight w:val="0"/>
                                  <w:marTop w:val="0"/>
                                  <w:marBottom w:val="0"/>
                                  <w:divBdr>
                                    <w:top w:val="single" w:sz="2" w:space="0" w:color="D9D9E3"/>
                                    <w:left w:val="single" w:sz="2" w:space="0" w:color="D9D9E3"/>
                                    <w:bottom w:val="single" w:sz="2" w:space="0" w:color="D9D9E3"/>
                                    <w:right w:val="single" w:sz="2" w:space="0" w:color="D9D9E3"/>
                                  </w:divBdr>
                                  <w:divsChild>
                                    <w:div w:id="557325839">
                                      <w:marLeft w:val="0"/>
                                      <w:marRight w:val="0"/>
                                      <w:marTop w:val="0"/>
                                      <w:marBottom w:val="0"/>
                                      <w:divBdr>
                                        <w:top w:val="single" w:sz="2" w:space="0" w:color="D9D9E3"/>
                                        <w:left w:val="single" w:sz="2" w:space="0" w:color="D9D9E3"/>
                                        <w:bottom w:val="single" w:sz="2" w:space="0" w:color="D9D9E3"/>
                                        <w:right w:val="single" w:sz="2" w:space="0" w:color="D9D9E3"/>
                                      </w:divBdr>
                                      <w:divsChild>
                                        <w:div w:id="611981685">
                                          <w:marLeft w:val="0"/>
                                          <w:marRight w:val="0"/>
                                          <w:marTop w:val="0"/>
                                          <w:marBottom w:val="0"/>
                                          <w:divBdr>
                                            <w:top w:val="single" w:sz="2" w:space="0" w:color="D9D9E3"/>
                                            <w:left w:val="single" w:sz="2" w:space="0" w:color="D9D9E3"/>
                                            <w:bottom w:val="single" w:sz="2" w:space="0" w:color="D9D9E3"/>
                                            <w:right w:val="single" w:sz="2" w:space="0" w:color="D9D9E3"/>
                                          </w:divBdr>
                                          <w:divsChild>
                                            <w:div w:id="392895854">
                                              <w:marLeft w:val="0"/>
                                              <w:marRight w:val="0"/>
                                              <w:marTop w:val="0"/>
                                              <w:marBottom w:val="0"/>
                                              <w:divBdr>
                                                <w:top w:val="single" w:sz="2" w:space="0" w:color="D9D9E3"/>
                                                <w:left w:val="single" w:sz="2" w:space="0" w:color="D9D9E3"/>
                                                <w:bottom w:val="single" w:sz="2" w:space="0" w:color="D9D9E3"/>
                                                <w:right w:val="single" w:sz="2" w:space="0" w:color="D9D9E3"/>
                                              </w:divBdr>
                                              <w:divsChild>
                                                <w:div w:id="1226601487">
                                                  <w:marLeft w:val="0"/>
                                                  <w:marRight w:val="0"/>
                                                  <w:marTop w:val="0"/>
                                                  <w:marBottom w:val="0"/>
                                                  <w:divBdr>
                                                    <w:top w:val="single" w:sz="2" w:space="0" w:color="D9D9E3"/>
                                                    <w:left w:val="single" w:sz="2" w:space="0" w:color="D9D9E3"/>
                                                    <w:bottom w:val="single" w:sz="2" w:space="0" w:color="D9D9E3"/>
                                                    <w:right w:val="single" w:sz="2" w:space="0" w:color="D9D9E3"/>
                                                  </w:divBdr>
                                                  <w:divsChild>
                                                    <w:div w:id="1716461438">
                                                      <w:marLeft w:val="0"/>
                                                      <w:marRight w:val="0"/>
                                                      <w:marTop w:val="0"/>
                                                      <w:marBottom w:val="0"/>
                                                      <w:divBdr>
                                                        <w:top w:val="single" w:sz="2" w:space="0" w:color="D9D9E3"/>
                                                        <w:left w:val="single" w:sz="2" w:space="0" w:color="D9D9E3"/>
                                                        <w:bottom w:val="single" w:sz="2" w:space="0" w:color="D9D9E3"/>
                                                        <w:right w:val="single" w:sz="2" w:space="0" w:color="D9D9E3"/>
                                                      </w:divBdr>
                                                      <w:divsChild>
                                                        <w:div w:id="33384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11128283">
          <w:marLeft w:val="0"/>
          <w:marRight w:val="0"/>
          <w:marTop w:val="0"/>
          <w:marBottom w:val="0"/>
          <w:divBdr>
            <w:top w:val="none" w:sz="0" w:space="0" w:color="auto"/>
            <w:left w:val="none" w:sz="0" w:space="0" w:color="auto"/>
            <w:bottom w:val="none" w:sz="0" w:space="0" w:color="auto"/>
            <w:right w:val="none" w:sz="0" w:space="0" w:color="auto"/>
          </w:divBdr>
        </w:div>
      </w:divsChild>
    </w:div>
    <w:div w:id="183371931">
      <w:bodyDiv w:val="1"/>
      <w:marLeft w:val="0"/>
      <w:marRight w:val="0"/>
      <w:marTop w:val="0"/>
      <w:marBottom w:val="0"/>
      <w:divBdr>
        <w:top w:val="none" w:sz="0" w:space="0" w:color="auto"/>
        <w:left w:val="none" w:sz="0" w:space="0" w:color="auto"/>
        <w:bottom w:val="none" w:sz="0" w:space="0" w:color="auto"/>
        <w:right w:val="none" w:sz="0" w:space="0" w:color="auto"/>
      </w:divBdr>
      <w:divsChild>
        <w:div w:id="865824035">
          <w:marLeft w:val="0"/>
          <w:marRight w:val="0"/>
          <w:marTop w:val="0"/>
          <w:marBottom w:val="0"/>
          <w:divBdr>
            <w:top w:val="single" w:sz="2" w:space="0" w:color="D9D9E3"/>
            <w:left w:val="single" w:sz="2" w:space="0" w:color="D9D9E3"/>
            <w:bottom w:val="single" w:sz="2" w:space="0" w:color="D9D9E3"/>
            <w:right w:val="single" w:sz="2" w:space="0" w:color="D9D9E3"/>
          </w:divBdr>
          <w:divsChild>
            <w:div w:id="326247661">
              <w:marLeft w:val="0"/>
              <w:marRight w:val="0"/>
              <w:marTop w:val="0"/>
              <w:marBottom w:val="0"/>
              <w:divBdr>
                <w:top w:val="single" w:sz="2" w:space="0" w:color="D9D9E3"/>
                <w:left w:val="single" w:sz="2" w:space="0" w:color="D9D9E3"/>
                <w:bottom w:val="single" w:sz="2" w:space="0" w:color="D9D9E3"/>
                <w:right w:val="single" w:sz="2" w:space="0" w:color="D9D9E3"/>
              </w:divBdr>
              <w:divsChild>
                <w:div w:id="814102556">
                  <w:marLeft w:val="0"/>
                  <w:marRight w:val="0"/>
                  <w:marTop w:val="0"/>
                  <w:marBottom w:val="0"/>
                  <w:divBdr>
                    <w:top w:val="single" w:sz="2" w:space="0" w:color="D9D9E3"/>
                    <w:left w:val="single" w:sz="2" w:space="0" w:color="D9D9E3"/>
                    <w:bottom w:val="single" w:sz="2" w:space="0" w:color="D9D9E3"/>
                    <w:right w:val="single" w:sz="2" w:space="0" w:color="D9D9E3"/>
                  </w:divBdr>
                  <w:divsChild>
                    <w:div w:id="1064064748">
                      <w:marLeft w:val="0"/>
                      <w:marRight w:val="0"/>
                      <w:marTop w:val="0"/>
                      <w:marBottom w:val="0"/>
                      <w:divBdr>
                        <w:top w:val="single" w:sz="2" w:space="0" w:color="D9D9E3"/>
                        <w:left w:val="single" w:sz="2" w:space="0" w:color="D9D9E3"/>
                        <w:bottom w:val="single" w:sz="2" w:space="0" w:color="D9D9E3"/>
                        <w:right w:val="single" w:sz="2" w:space="0" w:color="D9D9E3"/>
                      </w:divBdr>
                      <w:divsChild>
                        <w:div w:id="1907837675">
                          <w:marLeft w:val="0"/>
                          <w:marRight w:val="0"/>
                          <w:marTop w:val="0"/>
                          <w:marBottom w:val="0"/>
                          <w:divBdr>
                            <w:top w:val="single" w:sz="2" w:space="0" w:color="auto"/>
                            <w:left w:val="single" w:sz="2" w:space="0" w:color="auto"/>
                            <w:bottom w:val="single" w:sz="6" w:space="0" w:color="auto"/>
                            <w:right w:val="single" w:sz="2" w:space="0" w:color="auto"/>
                          </w:divBdr>
                          <w:divsChild>
                            <w:div w:id="189283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19774883">
                                  <w:marLeft w:val="0"/>
                                  <w:marRight w:val="0"/>
                                  <w:marTop w:val="0"/>
                                  <w:marBottom w:val="0"/>
                                  <w:divBdr>
                                    <w:top w:val="single" w:sz="2" w:space="0" w:color="D9D9E3"/>
                                    <w:left w:val="single" w:sz="2" w:space="0" w:color="D9D9E3"/>
                                    <w:bottom w:val="single" w:sz="2" w:space="0" w:color="D9D9E3"/>
                                    <w:right w:val="single" w:sz="2" w:space="0" w:color="D9D9E3"/>
                                  </w:divBdr>
                                  <w:divsChild>
                                    <w:div w:id="511070644">
                                      <w:marLeft w:val="0"/>
                                      <w:marRight w:val="0"/>
                                      <w:marTop w:val="0"/>
                                      <w:marBottom w:val="0"/>
                                      <w:divBdr>
                                        <w:top w:val="single" w:sz="2" w:space="0" w:color="D9D9E3"/>
                                        <w:left w:val="single" w:sz="2" w:space="0" w:color="D9D9E3"/>
                                        <w:bottom w:val="single" w:sz="2" w:space="0" w:color="D9D9E3"/>
                                        <w:right w:val="single" w:sz="2" w:space="0" w:color="D9D9E3"/>
                                      </w:divBdr>
                                      <w:divsChild>
                                        <w:div w:id="1353993048">
                                          <w:marLeft w:val="0"/>
                                          <w:marRight w:val="0"/>
                                          <w:marTop w:val="0"/>
                                          <w:marBottom w:val="0"/>
                                          <w:divBdr>
                                            <w:top w:val="single" w:sz="2" w:space="0" w:color="D9D9E3"/>
                                            <w:left w:val="single" w:sz="2" w:space="0" w:color="D9D9E3"/>
                                            <w:bottom w:val="single" w:sz="2" w:space="0" w:color="D9D9E3"/>
                                            <w:right w:val="single" w:sz="2" w:space="0" w:color="D9D9E3"/>
                                          </w:divBdr>
                                          <w:divsChild>
                                            <w:div w:id="1308050198">
                                              <w:marLeft w:val="0"/>
                                              <w:marRight w:val="0"/>
                                              <w:marTop w:val="0"/>
                                              <w:marBottom w:val="0"/>
                                              <w:divBdr>
                                                <w:top w:val="single" w:sz="2" w:space="0" w:color="D9D9E3"/>
                                                <w:left w:val="single" w:sz="2" w:space="0" w:color="D9D9E3"/>
                                                <w:bottom w:val="single" w:sz="2" w:space="0" w:color="D9D9E3"/>
                                                <w:right w:val="single" w:sz="2" w:space="0" w:color="D9D9E3"/>
                                              </w:divBdr>
                                              <w:divsChild>
                                                <w:div w:id="2018189843">
                                                  <w:marLeft w:val="0"/>
                                                  <w:marRight w:val="0"/>
                                                  <w:marTop w:val="0"/>
                                                  <w:marBottom w:val="0"/>
                                                  <w:divBdr>
                                                    <w:top w:val="single" w:sz="2" w:space="0" w:color="D9D9E3"/>
                                                    <w:left w:val="single" w:sz="2" w:space="0" w:color="D9D9E3"/>
                                                    <w:bottom w:val="single" w:sz="2" w:space="0" w:color="D9D9E3"/>
                                                    <w:right w:val="single" w:sz="2" w:space="0" w:color="D9D9E3"/>
                                                  </w:divBdr>
                                                  <w:divsChild>
                                                    <w:div w:id="96953601">
                                                      <w:marLeft w:val="0"/>
                                                      <w:marRight w:val="0"/>
                                                      <w:marTop w:val="0"/>
                                                      <w:marBottom w:val="0"/>
                                                      <w:divBdr>
                                                        <w:top w:val="single" w:sz="2" w:space="0" w:color="D9D9E3"/>
                                                        <w:left w:val="single" w:sz="2" w:space="0" w:color="D9D9E3"/>
                                                        <w:bottom w:val="single" w:sz="2" w:space="0" w:color="D9D9E3"/>
                                                        <w:right w:val="single" w:sz="2" w:space="0" w:color="D9D9E3"/>
                                                      </w:divBdr>
                                                      <w:divsChild>
                                                        <w:div w:id="1961573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45634750">
          <w:marLeft w:val="0"/>
          <w:marRight w:val="0"/>
          <w:marTop w:val="0"/>
          <w:marBottom w:val="0"/>
          <w:divBdr>
            <w:top w:val="none" w:sz="0" w:space="0" w:color="auto"/>
            <w:left w:val="none" w:sz="0" w:space="0" w:color="auto"/>
            <w:bottom w:val="none" w:sz="0" w:space="0" w:color="auto"/>
            <w:right w:val="none" w:sz="0" w:space="0" w:color="auto"/>
          </w:divBdr>
        </w:div>
      </w:divsChild>
    </w:div>
    <w:div w:id="260188589">
      <w:bodyDiv w:val="1"/>
      <w:marLeft w:val="0"/>
      <w:marRight w:val="0"/>
      <w:marTop w:val="0"/>
      <w:marBottom w:val="0"/>
      <w:divBdr>
        <w:top w:val="none" w:sz="0" w:space="0" w:color="auto"/>
        <w:left w:val="none" w:sz="0" w:space="0" w:color="auto"/>
        <w:bottom w:val="none" w:sz="0" w:space="0" w:color="auto"/>
        <w:right w:val="none" w:sz="0" w:space="0" w:color="auto"/>
      </w:divBdr>
      <w:divsChild>
        <w:div w:id="1530027809">
          <w:marLeft w:val="0"/>
          <w:marRight w:val="0"/>
          <w:marTop w:val="0"/>
          <w:marBottom w:val="0"/>
          <w:divBdr>
            <w:top w:val="single" w:sz="2" w:space="0" w:color="D9D9E3"/>
            <w:left w:val="single" w:sz="2" w:space="0" w:color="D9D9E3"/>
            <w:bottom w:val="single" w:sz="2" w:space="0" w:color="D9D9E3"/>
            <w:right w:val="single" w:sz="2" w:space="0" w:color="D9D9E3"/>
          </w:divBdr>
          <w:divsChild>
            <w:div w:id="204501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606932">
      <w:bodyDiv w:val="1"/>
      <w:marLeft w:val="0"/>
      <w:marRight w:val="0"/>
      <w:marTop w:val="0"/>
      <w:marBottom w:val="0"/>
      <w:divBdr>
        <w:top w:val="none" w:sz="0" w:space="0" w:color="auto"/>
        <w:left w:val="none" w:sz="0" w:space="0" w:color="auto"/>
        <w:bottom w:val="none" w:sz="0" w:space="0" w:color="auto"/>
        <w:right w:val="none" w:sz="0" w:space="0" w:color="auto"/>
      </w:divBdr>
      <w:divsChild>
        <w:div w:id="1066339221">
          <w:marLeft w:val="0"/>
          <w:marRight w:val="0"/>
          <w:marTop w:val="0"/>
          <w:marBottom w:val="0"/>
          <w:divBdr>
            <w:top w:val="single" w:sz="2" w:space="0" w:color="D9D9E3"/>
            <w:left w:val="single" w:sz="2" w:space="0" w:color="D9D9E3"/>
            <w:bottom w:val="single" w:sz="2" w:space="0" w:color="D9D9E3"/>
            <w:right w:val="single" w:sz="2" w:space="0" w:color="D9D9E3"/>
          </w:divBdr>
          <w:divsChild>
            <w:div w:id="2020303574">
              <w:marLeft w:val="0"/>
              <w:marRight w:val="0"/>
              <w:marTop w:val="0"/>
              <w:marBottom w:val="0"/>
              <w:divBdr>
                <w:top w:val="single" w:sz="2" w:space="0" w:color="D9D9E3"/>
                <w:left w:val="single" w:sz="2" w:space="0" w:color="D9D9E3"/>
                <w:bottom w:val="single" w:sz="2" w:space="0" w:color="D9D9E3"/>
                <w:right w:val="single" w:sz="2" w:space="0" w:color="D9D9E3"/>
              </w:divBdr>
              <w:divsChild>
                <w:div w:id="1518039935">
                  <w:marLeft w:val="0"/>
                  <w:marRight w:val="0"/>
                  <w:marTop w:val="0"/>
                  <w:marBottom w:val="0"/>
                  <w:divBdr>
                    <w:top w:val="single" w:sz="2" w:space="0" w:color="D9D9E3"/>
                    <w:left w:val="single" w:sz="2" w:space="0" w:color="D9D9E3"/>
                    <w:bottom w:val="single" w:sz="2" w:space="0" w:color="D9D9E3"/>
                    <w:right w:val="single" w:sz="2" w:space="0" w:color="D9D9E3"/>
                  </w:divBdr>
                  <w:divsChild>
                    <w:div w:id="2039356470">
                      <w:marLeft w:val="0"/>
                      <w:marRight w:val="0"/>
                      <w:marTop w:val="0"/>
                      <w:marBottom w:val="0"/>
                      <w:divBdr>
                        <w:top w:val="single" w:sz="2" w:space="0" w:color="D9D9E3"/>
                        <w:left w:val="single" w:sz="2" w:space="0" w:color="D9D9E3"/>
                        <w:bottom w:val="single" w:sz="2" w:space="0" w:color="D9D9E3"/>
                        <w:right w:val="single" w:sz="2" w:space="0" w:color="D9D9E3"/>
                      </w:divBdr>
                      <w:divsChild>
                        <w:div w:id="1483504748">
                          <w:marLeft w:val="0"/>
                          <w:marRight w:val="0"/>
                          <w:marTop w:val="0"/>
                          <w:marBottom w:val="0"/>
                          <w:divBdr>
                            <w:top w:val="single" w:sz="2" w:space="0" w:color="auto"/>
                            <w:left w:val="single" w:sz="2" w:space="0" w:color="auto"/>
                            <w:bottom w:val="single" w:sz="6" w:space="0" w:color="auto"/>
                            <w:right w:val="single" w:sz="2" w:space="0" w:color="auto"/>
                          </w:divBdr>
                          <w:divsChild>
                            <w:div w:id="1608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344148">
                                  <w:marLeft w:val="0"/>
                                  <w:marRight w:val="0"/>
                                  <w:marTop w:val="0"/>
                                  <w:marBottom w:val="0"/>
                                  <w:divBdr>
                                    <w:top w:val="single" w:sz="2" w:space="0" w:color="D9D9E3"/>
                                    <w:left w:val="single" w:sz="2" w:space="0" w:color="D9D9E3"/>
                                    <w:bottom w:val="single" w:sz="2" w:space="0" w:color="D9D9E3"/>
                                    <w:right w:val="single" w:sz="2" w:space="0" w:color="D9D9E3"/>
                                  </w:divBdr>
                                  <w:divsChild>
                                    <w:div w:id="2035425551">
                                      <w:marLeft w:val="0"/>
                                      <w:marRight w:val="0"/>
                                      <w:marTop w:val="0"/>
                                      <w:marBottom w:val="0"/>
                                      <w:divBdr>
                                        <w:top w:val="single" w:sz="2" w:space="0" w:color="D9D9E3"/>
                                        <w:left w:val="single" w:sz="2" w:space="0" w:color="D9D9E3"/>
                                        <w:bottom w:val="single" w:sz="2" w:space="0" w:color="D9D9E3"/>
                                        <w:right w:val="single" w:sz="2" w:space="0" w:color="D9D9E3"/>
                                      </w:divBdr>
                                      <w:divsChild>
                                        <w:div w:id="1166895575">
                                          <w:marLeft w:val="0"/>
                                          <w:marRight w:val="0"/>
                                          <w:marTop w:val="0"/>
                                          <w:marBottom w:val="0"/>
                                          <w:divBdr>
                                            <w:top w:val="single" w:sz="2" w:space="0" w:color="D9D9E3"/>
                                            <w:left w:val="single" w:sz="2" w:space="0" w:color="D9D9E3"/>
                                            <w:bottom w:val="single" w:sz="2" w:space="0" w:color="D9D9E3"/>
                                            <w:right w:val="single" w:sz="2" w:space="0" w:color="D9D9E3"/>
                                          </w:divBdr>
                                          <w:divsChild>
                                            <w:div w:id="1747532709">
                                              <w:marLeft w:val="0"/>
                                              <w:marRight w:val="0"/>
                                              <w:marTop w:val="0"/>
                                              <w:marBottom w:val="0"/>
                                              <w:divBdr>
                                                <w:top w:val="single" w:sz="2" w:space="0" w:color="D9D9E3"/>
                                                <w:left w:val="single" w:sz="2" w:space="0" w:color="D9D9E3"/>
                                                <w:bottom w:val="single" w:sz="2" w:space="0" w:color="D9D9E3"/>
                                                <w:right w:val="single" w:sz="2" w:space="0" w:color="D9D9E3"/>
                                              </w:divBdr>
                                              <w:divsChild>
                                                <w:div w:id="1430391111">
                                                  <w:marLeft w:val="0"/>
                                                  <w:marRight w:val="0"/>
                                                  <w:marTop w:val="0"/>
                                                  <w:marBottom w:val="0"/>
                                                  <w:divBdr>
                                                    <w:top w:val="single" w:sz="2" w:space="0" w:color="D9D9E3"/>
                                                    <w:left w:val="single" w:sz="2" w:space="0" w:color="D9D9E3"/>
                                                    <w:bottom w:val="single" w:sz="2" w:space="0" w:color="D9D9E3"/>
                                                    <w:right w:val="single" w:sz="2" w:space="0" w:color="D9D9E3"/>
                                                  </w:divBdr>
                                                  <w:divsChild>
                                                    <w:div w:id="557937554">
                                                      <w:marLeft w:val="0"/>
                                                      <w:marRight w:val="0"/>
                                                      <w:marTop w:val="0"/>
                                                      <w:marBottom w:val="0"/>
                                                      <w:divBdr>
                                                        <w:top w:val="single" w:sz="2" w:space="0" w:color="D9D9E3"/>
                                                        <w:left w:val="single" w:sz="2" w:space="0" w:color="D9D9E3"/>
                                                        <w:bottom w:val="single" w:sz="2" w:space="0" w:color="D9D9E3"/>
                                                        <w:right w:val="single" w:sz="2" w:space="0" w:color="D9D9E3"/>
                                                      </w:divBdr>
                                                      <w:divsChild>
                                                        <w:div w:id="670446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02444765">
          <w:marLeft w:val="0"/>
          <w:marRight w:val="0"/>
          <w:marTop w:val="0"/>
          <w:marBottom w:val="0"/>
          <w:divBdr>
            <w:top w:val="none" w:sz="0" w:space="0" w:color="auto"/>
            <w:left w:val="none" w:sz="0" w:space="0" w:color="auto"/>
            <w:bottom w:val="none" w:sz="0" w:space="0" w:color="auto"/>
            <w:right w:val="none" w:sz="0" w:space="0" w:color="auto"/>
          </w:divBdr>
        </w:div>
      </w:divsChild>
    </w:div>
    <w:div w:id="475992683">
      <w:bodyDiv w:val="1"/>
      <w:marLeft w:val="0"/>
      <w:marRight w:val="0"/>
      <w:marTop w:val="0"/>
      <w:marBottom w:val="0"/>
      <w:divBdr>
        <w:top w:val="none" w:sz="0" w:space="0" w:color="auto"/>
        <w:left w:val="none" w:sz="0" w:space="0" w:color="auto"/>
        <w:bottom w:val="none" w:sz="0" w:space="0" w:color="auto"/>
        <w:right w:val="none" w:sz="0" w:space="0" w:color="auto"/>
      </w:divBdr>
      <w:divsChild>
        <w:div w:id="1393653988">
          <w:marLeft w:val="0"/>
          <w:marRight w:val="0"/>
          <w:marTop w:val="0"/>
          <w:marBottom w:val="0"/>
          <w:divBdr>
            <w:top w:val="single" w:sz="2" w:space="0" w:color="D9D9E3"/>
            <w:left w:val="single" w:sz="2" w:space="0" w:color="D9D9E3"/>
            <w:bottom w:val="single" w:sz="2" w:space="0" w:color="D9D9E3"/>
            <w:right w:val="single" w:sz="2" w:space="0" w:color="D9D9E3"/>
          </w:divBdr>
          <w:divsChild>
            <w:div w:id="420757224">
              <w:marLeft w:val="0"/>
              <w:marRight w:val="0"/>
              <w:marTop w:val="0"/>
              <w:marBottom w:val="0"/>
              <w:divBdr>
                <w:top w:val="single" w:sz="2" w:space="0" w:color="D9D9E3"/>
                <w:left w:val="single" w:sz="2" w:space="0" w:color="D9D9E3"/>
                <w:bottom w:val="single" w:sz="2" w:space="0" w:color="D9D9E3"/>
                <w:right w:val="single" w:sz="2" w:space="0" w:color="D9D9E3"/>
              </w:divBdr>
              <w:divsChild>
                <w:div w:id="1436442891">
                  <w:marLeft w:val="0"/>
                  <w:marRight w:val="0"/>
                  <w:marTop w:val="0"/>
                  <w:marBottom w:val="0"/>
                  <w:divBdr>
                    <w:top w:val="single" w:sz="2" w:space="0" w:color="D9D9E3"/>
                    <w:left w:val="single" w:sz="2" w:space="0" w:color="D9D9E3"/>
                    <w:bottom w:val="single" w:sz="2" w:space="0" w:color="D9D9E3"/>
                    <w:right w:val="single" w:sz="2" w:space="0" w:color="D9D9E3"/>
                  </w:divBdr>
                  <w:divsChild>
                    <w:div w:id="1410422572">
                      <w:marLeft w:val="0"/>
                      <w:marRight w:val="0"/>
                      <w:marTop w:val="0"/>
                      <w:marBottom w:val="0"/>
                      <w:divBdr>
                        <w:top w:val="single" w:sz="2" w:space="0" w:color="D9D9E3"/>
                        <w:left w:val="single" w:sz="2" w:space="0" w:color="D9D9E3"/>
                        <w:bottom w:val="single" w:sz="2" w:space="0" w:color="D9D9E3"/>
                        <w:right w:val="single" w:sz="2" w:space="0" w:color="D9D9E3"/>
                      </w:divBdr>
                      <w:divsChild>
                        <w:div w:id="1000740974">
                          <w:marLeft w:val="0"/>
                          <w:marRight w:val="0"/>
                          <w:marTop w:val="0"/>
                          <w:marBottom w:val="0"/>
                          <w:divBdr>
                            <w:top w:val="single" w:sz="2" w:space="0" w:color="auto"/>
                            <w:left w:val="single" w:sz="2" w:space="0" w:color="auto"/>
                            <w:bottom w:val="single" w:sz="6" w:space="0" w:color="auto"/>
                            <w:right w:val="single" w:sz="2" w:space="0" w:color="auto"/>
                          </w:divBdr>
                          <w:divsChild>
                            <w:div w:id="291330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394073">
                                  <w:marLeft w:val="0"/>
                                  <w:marRight w:val="0"/>
                                  <w:marTop w:val="0"/>
                                  <w:marBottom w:val="0"/>
                                  <w:divBdr>
                                    <w:top w:val="single" w:sz="2" w:space="0" w:color="D9D9E3"/>
                                    <w:left w:val="single" w:sz="2" w:space="0" w:color="D9D9E3"/>
                                    <w:bottom w:val="single" w:sz="2" w:space="0" w:color="D9D9E3"/>
                                    <w:right w:val="single" w:sz="2" w:space="0" w:color="D9D9E3"/>
                                  </w:divBdr>
                                  <w:divsChild>
                                    <w:div w:id="926503294">
                                      <w:marLeft w:val="0"/>
                                      <w:marRight w:val="0"/>
                                      <w:marTop w:val="0"/>
                                      <w:marBottom w:val="0"/>
                                      <w:divBdr>
                                        <w:top w:val="single" w:sz="2" w:space="0" w:color="D9D9E3"/>
                                        <w:left w:val="single" w:sz="2" w:space="0" w:color="D9D9E3"/>
                                        <w:bottom w:val="single" w:sz="2" w:space="0" w:color="D9D9E3"/>
                                        <w:right w:val="single" w:sz="2" w:space="0" w:color="D9D9E3"/>
                                      </w:divBdr>
                                      <w:divsChild>
                                        <w:div w:id="1804691228">
                                          <w:marLeft w:val="0"/>
                                          <w:marRight w:val="0"/>
                                          <w:marTop w:val="0"/>
                                          <w:marBottom w:val="0"/>
                                          <w:divBdr>
                                            <w:top w:val="single" w:sz="2" w:space="0" w:color="D9D9E3"/>
                                            <w:left w:val="single" w:sz="2" w:space="0" w:color="D9D9E3"/>
                                            <w:bottom w:val="single" w:sz="2" w:space="0" w:color="D9D9E3"/>
                                            <w:right w:val="single" w:sz="2" w:space="0" w:color="D9D9E3"/>
                                          </w:divBdr>
                                          <w:divsChild>
                                            <w:div w:id="1640382611">
                                              <w:marLeft w:val="0"/>
                                              <w:marRight w:val="0"/>
                                              <w:marTop w:val="0"/>
                                              <w:marBottom w:val="0"/>
                                              <w:divBdr>
                                                <w:top w:val="single" w:sz="2" w:space="0" w:color="D9D9E3"/>
                                                <w:left w:val="single" w:sz="2" w:space="0" w:color="D9D9E3"/>
                                                <w:bottom w:val="single" w:sz="2" w:space="0" w:color="D9D9E3"/>
                                                <w:right w:val="single" w:sz="2" w:space="0" w:color="D9D9E3"/>
                                              </w:divBdr>
                                              <w:divsChild>
                                                <w:div w:id="797453247">
                                                  <w:marLeft w:val="0"/>
                                                  <w:marRight w:val="0"/>
                                                  <w:marTop w:val="0"/>
                                                  <w:marBottom w:val="0"/>
                                                  <w:divBdr>
                                                    <w:top w:val="single" w:sz="2" w:space="0" w:color="D9D9E3"/>
                                                    <w:left w:val="single" w:sz="2" w:space="0" w:color="D9D9E3"/>
                                                    <w:bottom w:val="single" w:sz="2" w:space="0" w:color="D9D9E3"/>
                                                    <w:right w:val="single" w:sz="2" w:space="0" w:color="D9D9E3"/>
                                                  </w:divBdr>
                                                  <w:divsChild>
                                                    <w:div w:id="1309507551">
                                                      <w:marLeft w:val="0"/>
                                                      <w:marRight w:val="0"/>
                                                      <w:marTop w:val="0"/>
                                                      <w:marBottom w:val="0"/>
                                                      <w:divBdr>
                                                        <w:top w:val="single" w:sz="2" w:space="0" w:color="D9D9E3"/>
                                                        <w:left w:val="single" w:sz="2" w:space="0" w:color="D9D9E3"/>
                                                        <w:bottom w:val="single" w:sz="2" w:space="0" w:color="D9D9E3"/>
                                                        <w:right w:val="single" w:sz="2" w:space="0" w:color="D9D9E3"/>
                                                      </w:divBdr>
                                                      <w:divsChild>
                                                        <w:div w:id="651981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19122880">
          <w:marLeft w:val="0"/>
          <w:marRight w:val="0"/>
          <w:marTop w:val="0"/>
          <w:marBottom w:val="0"/>
          <w:divBdr>
            <w:top w:val="none" w:sz="0" w:space="0" w:color="auto"/>
            <w:left w:val="none" w:sz="0" w:space="0" w:color="auto"/>
            <w:bottom w:val="none" w:sz="0" w:space="0" w:color="auto"/>
            <w:right w:val="none" w:sz="0" w:space="0" w:color="auto"/>
          </w:divBdr>
        </w:div>
      </w:divsChild>
    </w:div>
    <w:div w:id="485971448">
      <w:bodyDiv w:val="1"/>
      <w:marLeft w:val="0"/>
      <w:marRight w:val="0"/>
      <w:marTop w:val="0"/>
      <w:marBottom w:val="0"/>
      <w:divBdr>
        <w:top w:val="none" w:sz="0" w:space="0" w:color="auto"/>
        <w:left w:val="none" w:sz="0" w:space="0" w:color="auto"/>
        <w:bottom w:val="none" w:sz="0" w:space="0" w:color="auto"/>
        <w:right w:val="none" w:sz="0" w:space="0" w:color="auto"/>
      </w:divBdr>
    </w:div>
    <w:div w:id="585723334">
      <w:bodyDiv w:val="1"/>
      <w:marLeft w:val="0"/>
      <w:marRight w:val="0"/>
      <w:marTop w:val="0"/>
      <w:marBottom w:val="0"/>
      <w:divBdr>
        <w:top w:val="none" w:sz="0" w:space="0" w:color="auto"/>
        <w:left w:val="none" w:sz="0" w:space="0" w:color="auto"/>
        <w:bottom w:val="none" w:sz="0" w:space="0" w:color="auto"/>
        <w:right w:val="none" w:sz="0" w:space="0" w:color="auto"/>
      </w:divBdr>
      <w:divsChild>
        <w:div w:id="1767922065">
          <w:marLeft w:val="0"/>
          <w:marRight w:val="0"/>
          <w:marTop w:val="0"/>
          <w:marBottom w:val="0"/>
          <w:divBdr>
            <w:top w:val="single" w:sz="2" w:space="0" w:color="D9D9E3"/>
            <w:left w:val="single" w:sz="2" w:space="0" w:color="D9D9E3"/>
            <w:bottom w:val="single" w:sz="2" w:space="0" w:color="D9D9E3"/>
            <w:right w:val="single" w:sz="2" w:space="0" w:color="D9D9E3"/>
          </w:divBdr>
          <w:divsChild>
            <w:div w:id="1076053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003769">
      <w:bodyDiv w:val="1"/>
      <w:marLeft w:val="0"/>
      <w:marRight w:val="0"/>
      <w:marTop w:val="0"/>
      <w:marBottom w:val="0"/>
      <w:divBdr>
        <w:top w:val="none" w:sz="0" w:space="0" w:color="auto"/>
        <w:left w:val="none" w:sz="0" w:space="0" w:color="auto"/>
        <w:bottom w:val="none" w:sz="0" w:space="0" w:color="auto"/>
        <w:right w:val="none" w:sz="0" w:space="0" w:color="auto"/>
      </w:divBdr>
      <w:divsChild>
        <w:div w:id="865945623">
          <w:marLeft w:val="0"/>
          <w:marRight w:val="0"/>
          <w:marTop w:val="0"/>
          <w:marBottom w:val="0"/>
          <w:divBdr>
            <w:top w:val="single" w:sz="2" w:space="0" w:color="D9D9E3"/>
            <w:left w:val="single" w:sz="2" w:space="0" w:color="D9D9E3"/>
            <w:bottom w:val="single" w:sz="2" w:space="0" w:color="D9D9E3"/>
            <w:right w:val="single" w:sz="2" w:space="0" w:color="D9D9E3"/>
          </w:divBdr>
          <w:divsChild>
            <w:div w:id="411586060">
              <w:marLeft w:val="0"/>
              <w:marRight w:val="0"/>
              <w:marTop w:val="0"/>
              <w:marBottom w:val="0"/>
              <w:divBdr>
                <w:top w:val="single" w:sz="2" w:space="0" w:color="D9D9E3"/>
                <w:left w:val="single" w:sz="2" w:space="0" w:color="D9D9E3"/>
                <w:bottom w:val="single" w:sz="2" w:space="0" w:color="D9D9E3"/>
                <w:right w:val="single" w:sz="2" w:space="0" w:color="D9D9E3"/>
              </w:divBdr>
              <w:divsChild>
                <w:div w:id="1387148536">
                  <w:marLeft w:val="0"/>
                  <w:marRight w:val="0"/>
                  <w:marTop w:val="0"/>
                  <w:marBottom w:val="0"/>
                  <w:divBdr>
                    <w:top w:val="single" w:sz="2" w:space="0" w:color="D9D9E3"/>
                    <w:left w:val="single" w:sz="2" w:space="0" w:color="D9D9E3"/>
                    <w:bottom w:val="single" w:sz="2" w:space="0" w:color="D9D9E3"/>
                    <w:right w:val="single" w:sz="2" w:space="0" w:color="D9D9E3"/>
                  </w:divBdr>
                  <w:divsChild>
                    <w:div w:id="77559074">
                      <w:marLeft w:val="0"/>
                      <w:marRight w:val="0"/>
                      <w:marTop w:val="0"/>
                      <w:marBottom w:val="0"/>
                      <w:divBdr>
                        <w:top w:val="single" w:sz="2" w:space="0" w:color="D9D9E3"/>
                        <w:left w:val="single" w:sz="2" w:space="0" w:color="D9D9E3"/>
                        <w:bottom w:val="single" w:sz="2" w:space="0" w:color="D9D9E3"/>
                        <w:right w:val="single" w:sz="2" w:space="0" w:color="D9D9E3"/>
                      </w:divBdr>
                      <w:divsChild>
                        <w:div w:id="364527360">
                          <w:marLeft w:val="0"/>
                          <w:marRight w:val="0"/>
                          <w:marTop w:val="0"/>
                          <w:marBottom w:val="0"/>
                          <w:divBdr>
                            <w:top w:val="single" w:sz="2" w:space="0" w:color="auto"/>
                            <w:left w:val="single" w:sz="2" w:space="0" w:color="auto"/>
                            <w:bottom w:val="single" w:sz="6" w:space="0" w:color="auto"/>
                            <w:right w:val="single" w:sz="2" w:space="0" w:color="auto"/>
                          </w:divBdr>
                          <w:divsChild>
                            <w:div w:id="497111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248568">
                                  <w:marLeft w:val="0"/>
                                  <w:marRight w:val="0"/>
                                  <w:marTop w:val="0"/>
                                  <w:marBottom w:val="0"/>
                                  <w:divBdr>
                                    <w:top w:val="single" w:sz="2" w:space="0" w:color="D9D9E3"/>
                                    <w:left w:val="single" w:sz="2" w:space="0" w:color="D9D9E3"/>
                                    <w:bottom w:val="single" w:sz="2" w:space="0" w:color="D9D9E3"/>
                                    <w:right w:val="single" w:sz="2" w:space="0" w:color="D9D9E3"/>
                                  </w:divBdr>
                                  <w:divsChild>
                                    <w:div w:id="48505377">
                                      <w:marLeft w:val="0"/>
                                      <w:marRight w:val="0"/>
                                      <w:marTop w:val="0"/>
                                      <w:marBottom w:val="0"/>
                                      <w:divBdr>
                                        <w:top w:val="single" w:sz="2" w:space="0" w:color="D9D9E3"/>
                                        <w:left w:val="single" w:sz="2" w:space="0" w:color="D9D9E3"/>
                                        <w:bottom w:val="single" w:sz="2" w:space="0" w:color="D9D9E3"/>
                                        <w:right w:val="single" w:sz="2" w:space="0" w:color="D9D9E3"/>
                                      </w:divBdr>
                                      <w:divsChild>
                                        <w:div w:id="440876076">
                                          <w:marLeft w:val="0"/>
                                          <w:marRight w:val="0"/>
                                          <w:marTop w:val="0"/>
                                          <w:marBottom w:val="0"/>
                                          <w:divBdr>
                                            <w:top w:val="single" w:sz="2" w:space="0" w:color="D9D9E3"/>
                                            <w:left w:val="single" w:sz="2" w:space="0" w:color="D9D9E3"/>
                                            <w:bottom w:val="single" w:sz="2" w:space="0" w:color="D9D9E3"/>
                                            <w:right w:val="single" w:sz="2" w:space="0" w:color="D9D9E3"/>
                                          </w:divBdr>
                                          <w:divsChild>
                                            <w:div w:id="678625734">
                                              <w:marLeft w:val="0"/>
                                              <w:marRight w:val="0"/>
                                              <w:marTop w:val="0"/>
                                              <w:marBottom w:val="0"/>
                                              <w:divBdr>
                                                <w:top w:val="single" w:sz="2" w:space="0" w:color="D9D9E3"/>
                                                <w:left w:val="single" w:sz="2" w:space="0" w:color="D9D9E3"/>
                                                <w:bottom w:val="single" w:sz="2" w:space="0" w:color="D9D9E3"/>
                                                <w:right w:val="single" w:sz="2" w:space="0" w:color="D9D9E3"/>
                                              </w:divBdr>
                                              <w:divsChild>
                                                <w:div w:id="1908372112">
                                                  <w:marLeft w:val="0"/>
                                                  <w:marRight w:val="0"/>
                                                  <w:marTop w:val="0"/>
                                                  <w:marBottom w:val="0"/>
                                                  <w:divBdr>
                                                    <w:top w:val="single" w:sz="2" w:space="0" w:color="D9D9E3"/>
                                                    <w:left w:val="single" w:sz="2" w:space="0" w:color="D9D9E3"/>
                                                    <w:bottom w:val="single" w:sz="2" w:space="0" w:color="D9D9E3"/>
                                                    <w:right w:val="single" w:sz="2" w:space="0" w:color="D9D9E3"/>
                                                  </w:divBdr>
                                                  <w:divsChild>
                                                    <w:div w:id="1971126732">
                                                      <w:marLeft w:val="0"/>
                                                      <w:marRight w:val="0"/>
                                                      <w:marTop w:val="0"/>
                                                      <w:marBottom w:val="0"/>
                                                      <w:divBdr>
                                                        <w:top w:val="single" w:sz="2" w:space="0" w:color="D9D9E3"/>
                                                        <w:left w:val="single" w:sz="2" w:space="0" w:color="D9D9E3"/>
                                                        <w:bottom w:val="single" w:sz="2" w:space="0" w:color="D9D9E3"/>
                                                        <w:right w:val="single" w:sz="2" w:space="0" w:color="D9D9E3"/>
                                                      </w:divBdr>
                                                      <w:divsChild>
                                                        <w:div w:id="61343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53067619">
          <w:marLeft w:val="0"/>
          <w:marRight w:val="0"/>
          <w:marTop w:val="0"/>
          <w:marBottom w:val="0"/>
          <w:divBdr>
            <w:top w:val="none" w:sz="0" w:space="0" w:color="auto"/>
            <w:left w:val="none" w:sz="0" w:space="0" w:color="auto"/>
            <w:bottom w:val="none" w:sz="0" w:space="0" w:color="auto"/>
            <w:right w:val="none" w:sz="0" w:space="0" w:color="auto"/>
          </w:divBdr>
        </w:div>
      </w:divsChild>
    </w:div>
    <w:div w:id="694963596">
      <w:bodyDiv w:val="1"/>
      <w:marLeft w:val="0"/>
      <w:marRight w:val="0"/>
      <w:marTop w:val="0"/>
      <w:marBottom w:val="0"/>
      <w:divBdr>
        <w:top w:val="none" w:sz="0" w:space="0" w:color="auto"/>
        <w:left w:val="none" w:sz="0" w:space="0" w:color="auto"/>
        <w:bottom w:val="none" w:sz="0" w:space="0" w:color="auto"/>
        <w:right w:val="none" w:sz="0" w:space="0" w:color="auto"/>
      </w:divBdr>
    </w:div>
    <w:div w:id="710305281">
      <w:bodyDiv w:val="1"/>
      <w:marLeft w:val="0"/>
      <w:marRight w:val="0"/>
      <w:marTop w:val="0"/>
      <w:marBottom w:val="0"/>
      <w:divBdr>
        <w:top w:val="none" w:sz="0" w:space="0" w:color="auto"/>
        <w:left w:val="none" w:sz="0" w:space="0" w:color="auto"/>
        <w:bottom w:val="none" w:sz="0" w:space="0" w:color="auto"/>
        <w:right w:val="none" w:sz="0" w:space="0" w:color="auto"/>
      </w:divBdr>
      <w:divsChild>
        <w:div w:id="682433696">
          <w:marLeft w:val="0"/>
          <w:marRight w:val="0"/>
          <w:marTop w:val="0"/>
          <w:marBottom w:val="0"/>
          <w:divBdr>
            <w:top w:val="single" w:sz="2" w:space="0" w:color="D9D9E3"/>
            <w:left w:val="single" w:sz="2" w:space="0" w:color="D9D9E3"/>
            <w:bottom w:val="single" w:sz="2" w:space="0" w:color="D9D9E3"/>
            <w:right w:val="single" w:sz="2" w:space="0" w:color="D9D9E3"/>
          </w:divBdr>
          <w:divsChild>
            <w:div w:id="425461615">
              <w:marLeft w:val="0"/>
              <w:marRight w:val="0"/>
              <w:marTop w:val="0"/>
              <w:marBottom w:val="0"/>
              <w:divBdr>
                <w:top w:val="single" w:sz="2" w:space="0" w:color="D9D9E3"/>
                <w:left w:val="single" w:sz="2" w:space="0" w:color="D9D9E3"/>
                <w:bottom w:val="single" w:sz="2" w:space="0" w:color="D9D9E3"/>
                <w:right w:val="single" w:sz="2" w:space="0" w:color="D9D9E3"/>
              </w:divBdr>
              <w:divsChild>
                <w:div w:id="1680041198">
                  <w:marLeft w:val="0"/>
                  <w:marRight w:val="0"/>
                  <w:marTop w:val="0"/>
                  <w:marBottom w:val="0"/>
                  <w:divBdr>
                    <w:top w:val="single" w:sz="2" w:space="0" w:color="D9D9E3"/>
                    <w:left w:val="single" w:sz="2" w:space="0" w:color="D9D9E3"/>
                    <w:bottom w:val="single" w:sz="2" w:space="0" w:color="D9D9E3"/>
                    <w:right w:val="single" w:sz="2" w:space="0" w:color="D9D9E3"/>
                  </w:divBdr>
                  <w:divsChild>
                    <w:div w:id="289670981">
                      <w:marLeft w:val="0"/>
                      <w:marRight w:val="0"/>
                      <w:marTop w:val="0"/>
                      <w:marBottom w:val="0"/>
                      <w:divBdr>
                        <w:top w:val="single" w:sz="2" w:space="0" w:color="D9D9E3"/>
                        <w:left w:val="single" w:sz="2" w:space="0" w:color="D9D9E3"/>
                        <w:bottom w:val="single" w:sz="2" w:space="0" w:color="D9D9E3"/>
                        <w:right w:val="single" w:sz="2" w:space="0" w:color="D9D9E3"/>
                      </w:divBdr>
                      <w:divsChild>
                        <w:div w:id="1132362317">
                          <w:marLeft w:val="0"/>
                          <w:marRight w:val="0"/>
                          <w:marTop w:val="0"/>
                          <w:marBottom w:val="0"/>
                          <w:divBdr>
                            <w:top w:val="single" w:sz="2" w:space="0" w:color="auto"/>
                            <w:left w:val="single" w:sz="2" w:space="0" w:color="auto"/>
                            <w:bottom w:val="single" w:sz="6" w:space="0" w:color="auto"/>
                            <w:right w:val="single" w:sz="2" w:space="0" w:color="auto"/>
                          </w:divBdr>
                          <w:divsChild>
                            <w:div w:id="837581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48130">
                                  <w:marLeft w:val="0"/>
                                  <w:marRight w:val="0"/>
                                  <w:marTop w:val="0"/>
                                  <w:marBottom w:val="0"/>
                                  <w:divBdr>
                                    <w:top w:val="single" w:sz="2" w:space="0" w:color="D9D9E3"/>
                                    <w:left w:val="single" w:sz="2" w:space="0" w:color="D9D9E3"/>
                                    <w:bottom w:val="single" w:sz="2" w:space="0" w:color="D9D9E3"/>
                                    <w:right w:val="single" w:sz="2" w:space="0" w:color="D9D9E3"/>
                                  </w:divBdr>
                                  <w:divsChild>
                                    <w:div w:id="1310327094">
                                      <w:marLeft w:val="0"/>
                                      <w:marRight w:val="0"/>
                                      <w:marTop w:val="0"/>
                                      <w:marBottom w:val="0"/>
                                      <w:divBdr>
                                        <w:top w:val="single" w:sz="2" w:space="0" w:color="D9D9E3"/>
                                        <w:left w:val="single" w:sz="2" w:space="0" w:color="D9D9E3"/>
                                        <w:bottom w:val="single" w:sz="2" w:space="0" w:color="D9D9E3"/>
                                        <w:right w:val="single" w:sz="2" w:space="0" w:color="D9D9E3"/>
                                      </w:divBdr>
                                      <w:divsChild>
                                        <w:div w:id="613561863">
                                          <w:marLeft w:val="0"/>
                                          <w:marRight w:val="0"/>
                                          <w:marTop w:val="0"/>
                                          <w:marBottom w:val="0"/>
                                          <w:divBdr>
                                            <w:top w:val="single" w:sz="2" w:space="0" w:color="D9D9E3"/>
                                            <w:left w:val="single" w:sz="2" w:space="0" w:color="D9D9E3"/>
                                            <w:bottom w:val="single" w:sz="2" w:space="0" w:color="D9D9E3"/>
                                            <w:right w:val="single" w:sz="2" w:space="0" w:color="D9D9E3"/>
                                          </w:divBdr>
                                          <w:divsChild>
                                            <w:div w:id="1190798096">
                                              <w:marLeft w:val="0"/>
                                              <w:marRight w:val="0"/>
                                              <w:marTop w:val="0"/>
                                              <w:marBottom w:val="0"/>
                                              <w:divBdr>
                                                <w:top w:val="single" w:sz="2" w:space="0" w:color="D9D9E3"/>
                                                <w:left w:val="single" w:sz="2" w:space="0" w:color="D9D9E3"/>
                                                <w:bottom w:val="single" w:sz="2" w:space="0" w:color="D9D9E3"/>
                                                <w:right w:val="single" w:sz="2" w:space="0" w:color="D9D9E3"/>
                                              </w:divBdr>
                                              <w:divsChild>
                                                <w:div w:id="647394387">
                                                  <w:marLeft w:val="0"/>
                                                  <w:marRight w:val="0"/>
                                                  <w:marTop w:val="0"/>
                                                  <w:marBottom w:val="0"/>
                                                  <w:divBdr>
                                                    <w:top w:val="single" w:sz="2" w:space="0" w:color="D9D9E3"/>
                                                    <w:left w:val="single" w:sz="2" w:space="0" w:color="D9D9E3"/>
                                                    <w:bottom w:val="single" w:sz="2" w:space="0" w:color="D9D9E3"/>
                                                    <w:right w:val="single" w:sz="2" w:space="0" w:color="D9D9E3"/>
                                                  </w:divBdr>
                                                  <w:divsChild>
                                                    <w:div w:id="447168190">
                                                      <w:marLeft w:val="0"/>
                                                      <w:marRight w:val="0"/>
                                                      <w:marTop w:val="0"/>
                                                      <w:marBottom w:val="0"/>
                                                      <w:divBdr>
                                                        <w:top w:val="single" w:sz="2" w:space="0" w:color="D9D9E3"/>
                                                        <w:left w:val="single" w:sz="2" w:space="0" w:color="D9D9E3"/>
                                                        <w:bottom w:val="single" w:sz="2" w:space="0" w:color="D9D9E3"/>
                                                        <w:right w:val="single" w:sz="2" w:space="0" w:color="D9D9E3"/>
                                                      </w:divBdr>
                                                      <w:divsChild>
                                                        <w:div w:id="20992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91878173">
          <w:marLeft w:val="0"/>
          <w:marRight w:val="0"/>
          <w:marTop w:val="0"/>
          <w:marBottom w:val="0"/>
          <w:divBdr>
            <w:top w:val="none" w:sz="0" w:space="0" w:color="auto"/>
            <w:left w:val="none" w:sz="0" w:space="0" w:color="auto"/>
            <w:bottom w:val="none" w:sz="0" w:space="0" w:color="auto"/>
            <w:right w:val="none" w:sz="0" w:space="0" w:color="auto"/>
          </w:divBdr>
        </w:div>
      </w:divsChild>
    </w:div>
    <w:div w:id="777792839">
      <w:bodyDiv w:val="1"/>
      <w:marLeft w:val="0"/>
      <w:marRight w:val="0"/>
      <w:marTop w:val="0"/>
      <w:marBottom w:val="0"/>
      <w:divBdr>
        <w:top w:val="none" w:sz="0" w:space="0" w:color="auto"/>
        <w:left w:val="none" w:sz="0" w:space="0" w:color="auto"/>
        <w:bottom w:val="none" w:sz="0" w:space="0" w:color="auto"/>
        <w:right w:val="none" w:sz="0" w:space="0" w:color="auto"/>
      </w:divBdr>
      <w:divsChild>
        <w:div w:id="862593431">
          <w:marLeft w:val="0"/>
          <w:marRight w:val="0"/>
          <w:marTop w:val="0"/>
          <w:marBottom w:val="0"/>
          <w:divBdr>
            <w:top w:val="single" w:sz="2" w:space="0" w:color="D9D9E3"/>
            <w:left w:val="single" w:sz="2" w:space="0" w:color="D9D9E3"/>
            <w:bottom w:val="single" w:sz="2" w:space="0" w:color="D9D9E3"/>
            <w:right w:val="single" w:sz="2" w:space="0" w:color="D9D9E3"/>
          </w:divBdr>
          <w:divsChild>
            <w:div w:id="93618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334117">
      <w:bodyDiv w:val="1"/>
      <w:marLeft w:val="0"/>
      <w:marRight w:val="0"/>
      <w:marTop w:val="0"/>
      <w:marBottom w:val="0"/>
      <w:divBdr>
        <w:top w:val="none" w:sz="0" w:space="0" w:color="auto"/>
        <w:left w:val="none" w:sz="0" w:space="0" w:color="auto"/>
        <w:bottom w:val="none" w:sz="0" w:space="0" w:color="auto"/>
        <w:right w:val="none" w:sz="0" w:space="0" w:color="auto"/>
      </w:divBdr>
      <w:divsChild>
        <w:div w:id="772746885">
          <w:marLeft w:val="0"/>
          <w:marRight w:val="0"/>
          <w:marTop w:val="0"/>
          <w:marBottom w:val="0"/>
          <w:divBdr>
            <w:top w:val="single" w:sz="2" w:space="0" w:color="D9D9E3"/>
            <w:left w:val="single" w:sz="2" w:space="0" w:color="D9D9E3"/>
            <w:bottom w:val="single" w:sz="2" w:space="0" w:color="D9D9E3"/>
            <w:right w:val="single" w:sz="2" w:space="0" w:color="D9D9E3"/>
          </w:divBdr>
          <w:divsChild>
            <w:div w:id="20749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883700">
      <w:bodyDiv w:val="1"/>
      <w:marLeft w:val="0"/>
      <w:marRight w:val="0"/>
      <w:marTop w:val="0"/>
      <w:marBottom w:val="0"/>
      <w:divBdr>
        <w:top w:val="none" w:sz="0" w:space="0" w:color="auto"/>
        <w:left w:val="none" w:sz="0" w:space="0" w:color="auto"/>
        <w:bottom w:val="none" w:sz="0" w:space="0" w:color="auto"/>
        <w:right w:val="none" w:sz="0" w:space="0" w:color="auto"/>
      </w:divBdr>
      <w:divsChild>
        <w:div w:id="558631275">
          <w:marLeft w:val="0"/>
          <w:marRight w:val="0"/>
          <w:marTop w:val="0"/>
          <w:marBottom w:val="0"/>
          <w:divBdr>
            <w:top w:val="single" w:sz="2" w:space="0" w:color="D9D9E3"/>
            <w:left w:val="single" w:sz="2" w:space="0" w:color="D9D9E3"/>
            <w:bottom w:val="single" w:sz="2" w:space="0" w:color="D9D9E3"/>
            <w:right w:val="single" w:sz="2" w:space="0" w:color="D9D9E3"/>
          </w:divBdr>
          <w:divsChild>
            <w:div w:id="138085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4133018">
      <w:bodyDiv w:val="1"/>
      <w:marLeft w:val="0"/>
      <w:marRight w:val="0"/>
      <w:marTop w:val="0"/>
      <w:marBottom w:val="0"/>
      <w:divBdr>
        <w:top w:val="none" w:sz="0" w:space="0" w:color="auto"/>
        <w:left w:val="none" w:sz="0" w:space="0" w:color="auto"/>
        <w:bottom w:val="none" w:sz="0" w:space="0" w:color="auto"/>
        <w:right w:val="none" w:sz="0" w:space="0" w:color="auto"/>
      </w:divBdr>
      <w:divsChild>
        <w:div w:id="1703019521">
          <w:marLeft w:val="0"/>
          <w:marRight w:val="0"/>
          <w:marTop w:val="0"/>
          <w:marBottom w:val="0"/>
          <w:divBdr>
            <w:top w:val="single" w:sz="2" w:space="0" w:color="D9D9E3"/>
            <w:left w:val="single" w:sz="2" w:space="0" w:color="D9D9E3"/>
            <w:bottom w:val="single" w:sz="2" w:space="0" w:color="D9D9E3"/>
            <w:right w:val="single" w:sz="2" w:space="0" w:color="D9D9E3"/>
          </w:divBdr>
          <w:divsChild>
            <w:div w:id="2318972">
              <w:marLeft w:val="0"/>
              <w:marRight w:val="0"/>
              <w:marTop w:val="0"/>
              <w:marBottom w:val="0"/>
              <w:divBdr>
                <w:top w:val="single" w:sz="2" w:space="0" w:color="D9D9E3"/>
                <w:left w:val="single" w:sz="2" w:space="0" w:color="D9D9E3"/>
                <w:bottom w:val="single" w:sz="2" w:space="0" w:color="D9D9E3"/>
                <w:right w:val="single" w:sz="2" w:space="0" w:color="D9D9E3"/>
              </w:divBdr>
              <w:divsChild>
                <w:div w:id="2062633649">
                  <w:marLeft w:val="0"/>
                  <w:marRight w:val="0"/>
                  <w:marTop w:val="0"/>
                  <w:marBottom w:val="0"/>
                  <w:divBdr>
                    <w:top w:val="single" w:sz="2" w:space="0" w:color="D9D9E3"/>
                    <w:left w:val="single" w:sz="2" w:space="0" w:color="D9D9E3"/>
                    <w:bottom w:val="single" w:sz="2" w:space="0" w:color="D9D9E3"/>
                    <w:right w:val="single" w:sz="2" w:space="0" w:color="D9D9E3"/>
                  </w:divBdr>
                  <w:divsChild>
                    <w:div w:id="1090544303">
                      <w:marLeft w:val="0"/>
                      <w:marRight w:val="0"/>
                      <w:marTop w:val="0"/>
                      <w:marBottom w:val="0"/>
                      <w:divBdr>
                        <w:top w:val="single" w:sz="2" w:space="0" w:color="D9D9E3"/>
                        <w:left w:val="single" w:sz="2" w:space="0" w:color="D9D9E3"/>
                        <w:bottom w:val="single" w:sz="2" w:space="0" w:color="D9D9E3"/>
                        <w:right w:val="single" w:sz="2" w:space="0" w:color="D9D9E3"/>
                      </w:divBdr>
                      <w:divsChild>
                        <w:div w:id="2049333523">
                          <w:marLeft w:val="0"/>
                          <w:marRight w:val="0"/>
                          <w:marTop w:val="0"/>
                          <w:marBottom w:val="0"/>
                          <w:divBdr>
                            <w:top w:val="single" w:sz="2" w:space="0" w:color="auto"/>
                            <w:left w:val="single" w:sz="2" w:space="0" w:color="auto"/>
                            <w:bottom w:val="single" w:sz="6" w:space="0" w:color="auto"/>
                            <w:right w:val="single" w:sz="2" w:space="0" w:color="auto"/>
                          </w:divBdr>
                          <w:divsChild>
                            <w:div w:id="70040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33400452">
                                  <w:marLeft w:val="0"/>
                                  <w:marRight w:val="0"/>
                                  <w:marTop w:val="0"/>
                                  <w:marBottom w:val="0"/>
                                  <w:divBdr>
                                    <w:top w:val="single" w:sz="2" w:space="0" w:color="D9D9E3"/>
                                    <w:left w:val="single" w:sz="2" w:space="0" w:color="D9D9E3"/>
                                    <w:bottom w:val="single" w:sz="2" w:space="0" w:color="D9D9E3"/>
                                    <w:right w:val="single" w:sz="2" w:space="0" w:color="D9D9E3"/>
                                  </w:divBdr>
                                  <w:divsChild>
                                    <w:div w:id="894510300">
                                      <w:marLeft w:val="0"/>
                                      <w:marRight w:val="0"/>
                                      <w:marTop w:val="0"/>
                                      <w:marBottom w:val="0"/>
                                      <w:divBdr>
                                        <w:top w:val="single" w:sz="2" w:space="0" w:color="D9D9E3"/>
                                        <w:left w:val="single" w:sz="2" w:space="0" w:color="D9D9E3"/>
                                        <w:bottom w:val="single" w:sz="2" w:space="0" w:color="D9D9E3"/>
                                        <w:right w:val="single" w:sz="2" w:space="0" w:color="D9D9E3"/>
                                      </w:divBdr>
                                      <w:divsChild>
                                        <w:div w:id="2012826998">
                                          <w:marLeft w:val="0"/>
                                          <w:marRight w:val="0"/>
                                          <w:marTop w:val="0"/>
                                          <w:marBottom w:val="0"/>
                                          <w:divBdr>
                                            <w:top w:val="single" w:sz="2" w:space="0" w:color="D9D9E3"/>
                                            <w:left w:val="single" w:sz="2" w:space="0" w:color="D9D9E3"/>
                                            <w:bottom w:val="single" w:sz="2" w:space="0" w:color="D9D9E3"/>
                                            <w:right w:val="single" w:sz="2" w:space="0" w:color="D9D9E3"/>
                                          </w:divBdr>
                                          <w:divsChild>
                                            <w:div w:id="1941331244">
                                              <w:marLeft w:val="0"/>
                                              <w:marRight w:val="0"/>
                                              <w:marTop w:val="0"/>
                                              <w:marBottom w:val="0"/>
                                              <w:divBdr>
                                                <w:top w:val="single" w:sz="2" w:space="0" w:color="D9D9E3"/>
                                                <w:left w:val="single" w:sz="2" w:space="0" w:color="D9D9E3"/>
                                                <w:bottom w:val="single" w:sz="2" w:space="0" w:color="D9D9E3"/>
                                                <w:right w:val="single" w:sz="2" w:space="0" w:color="D9D9E3"/>
                                              </w:divBdr>
                                              <w:divsChild>
                                                <w:div w:id="1500657380">
                                                  <w:marLeft w:val="0"/>
                                                  <w:marRight w:val="0"/>
                                                  <w:marTop w:val="0"/>
                                                  <w:marBottom w:val="0"/>
                                                  <w:divBdr>
                                                    <w:top w:val="single" w:sz="2" w:space="0" w:color="D9D9E3"/>
                                                    <w:left w:val="single" w:sz="2" w:space="0" w:color="D9D9E3"/>
                                                    <w:bottom w:val="single" w:sz="2" w:space="0" w:color="D9D9E3"/>
                                                    <w:right w:val="single" w:sz="2" w:space="0" w:color="D9D9E3"/>
                                                  </w:divBdr>
                                                  <w:divsChild>
                                                    <w:div w:id="2073506256">
                                                      <w:marLeft w:val="0"/>
                                                      <w:marRight w:val="0"/>
                                                      <w:marTop w:val="0"/>
                                                      <w:marBottom w:val="0"/>
                                                      <w:divBdr>
                                                        <w:top w:val="single" w:sz="2" w:space="0" w:color="D9D9E3"/>
                                                        <w:left w:val="single" w:sz="2" w:space="0" w:color="D9D9E3"/>
                                                        <w:bottom w:val="single" w:sz="2" w:space="0" w:color="D9D9E3"/>
                                                        <w:right w:val="single" w:sz="2" w:space="0" w:color="D9D9E3"/>
                                                      </w:divBdr>
                                                      <w:divsChild>
                                                        <w:div w:id="14563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76033040">
          <w:marLeft w:val="0"/>
          <w:marRight w:val="0"/>
          <w:marTop w:val="0"/>
          <w:marBottom w:val="0"/>
          <w:divBdr>
            <w:top w:val="none" w:sz="0" w:space="0" w:color="auto"/>
            <w:left w:val="none" w:sz="0" w:space="0" w:color="auto"/>
            <w:bottom w:val="none" w:sz="0" w:space="0" w:color="auto"/>
            <w:right w:val="none" w:sz="0" w:space="0" w:color="auto"/>
          </w:divBdr>
        </w:div>
      </w:divsChild>
    </w:div>
    <w:div w:id="1524635586">
      <w:bodyDiv w:val="1"/>
      <w:marLeft w:val="0"/>
      <w:marRight w:val="0"/>
      <w:marTop w:val="0"/>
      <w:marBottom w:val="0"/>
      <w:divBdr>
        <w:top w:val="none" w:sz="0" w:space="0" w:color="auto"/>
        <w:left w:val="none" w:sz="0" w:space="0" w:color="auto"/>
        <w:bottom w:val="none" w:sz="0" w:space="0" w:color="auto"/>
        <w:right w:val="none" w:sz="0" w:space="0" w:color="auto"/>
      </w:divBdr>
      <w:divsChild>
        <w:div w:id="129327213">
          <w:marLeft w:val="0"/>
          <w:marRight w:val="0"/>
          <w:marTop w:val="0"/>
          <w:marBottom w:val="0"/>
          <w:divBdr>
            <w:top w:val="single" w:sz="2" w:space="0" w:color="D9D9E3"/>
            <w:left w:val="single" w:sz="2" w:space="0" w:color="D9D9E3"/>
            <w:bottom w:val="single" w:sz="2" w:space="0" w:color="D9D9E3"/>
            <w:right w:val="single" w:sz="2" w:space="0" w:color="D9D9E3"/>
          </w:divBdr>
          <w:divsChild>
            <w:div w:id="815953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1519233">
      <w:bodyDiv w:val="1"/>
      <w:marLeft w:val="0"/>
      <w:marRight w:val="0"/>
      <w:marTop w:val="0"/>
      <w:marBottom w:val="0"/>
      <w:divBdr>
        <w:top w:val="none" w:sz="0" w:space="0" w:color="auto"/>
        <w:left w:val="none" w:sz="0" w:space="0" w:color="auto"/>
        <w:bottom w:val="none" w:sz="0" w:space="0" w:color="auto"/>
        <w:right w:val="none" w:sz="0" w:space="0" w:color="auto"/>
      </w:divBdr>
      <w:divsChild>
        <w:div w:id="1387417712">
          <w:marLeft w:val="0"/>
          <w:marRight w:val="0"/>
          <w:marTop w:val="0"/>
          <w:marBottom w:val="0"/>
          <w:divBdr>
            <w:top w:val="single" w:sz="2" w:space="0" w:color="D9D9E3"/>
            <w:left w:val="single" w:sz="2" w:space="0" w:color="D9D9E3"/>
            <w:bottom w:val="single" w:sz="2" w:space="0" w:color="D9D9E3"/>
            <w:right w:val="single" w:sz="2" w:space="0" w:color="D9D9E3"/>
          </w:divBdr>
          <w:divsChild>
            <w:div w:id="1254243351">
              <w:marLeft w:val="0"/>
              <w:marRight w:val="0"/>
              <w:marTop w:val="0"/>
              <w:marBottom w:val="0"/>
              <w:divBdr>
                <w:top w:val="single" w:sz="2" w:space="0" w:color="D9D9E3"/>
                <w:left w:val="single" w:sz="2" w:space="0" w:color="D9D9E3"/>
                <w:bottom w:val="single" w:sz="2" w:space="0" w:color="D9D9E3"/>
                <w:right w:val="single" w:sz="2" w:space="0" w:color="D9D9E3"/>
              </w:divBdr>
              <w:divsChild>
                <w:div w:id="657196768">
                  <w:marLeft w:val="0"/>
                  <w:marRight w:val="0"/>
                  <w:marTop w:val="0"/>
                  <w:marBottom w:val="0"/>
                  <w:divBdr>
                    <w:top w:val="single" w:sz="2" w:space="0" w:color="D9D9E3"/>
                    <w:left w:val="single" w:sz="2" w:space="0" w:color="D9D9E3"/>
                    <w:bottom w:val="single" w:sz="2" w:space="0" w:color="D9D9E3"/>
                    <w:right w:val="single" w:sz="2" w:space="0" w:color="D9D9E3"/>
                  </w:divBdr>
                  <w:divsChild>
                    <w:div w:id="381296473">
                      <w:marLeft w:val="0"/>
                      <w:marRight w:val="0"/>
                      <w:marTop w:val="0"/>
                      <w:marBottom w:val="0"/>
                      <w:divBdr>
                        <w:top w:val="single" w:sz="2" w:space="0" w:color="D9D9E3"/>
                        <w:left w:val="single" w:sz="2" w:space="0" w:color="D9D9E3"/>
                        <w:bottom w:val="single" w:sz="2" w:space="0" w:color="D9D9E3"/>
                        <w:right w:val="single" w:sz="2" w:space="0" w:color="D9D9E3"/>
                      </w:divBdr>
                      <w:divsChild>
                        <w:div w:id="18893052">
                          <w:marLeft w:val="0"/>
                          <w:marRight w:val="0"/>
                          <w:marTop w:val="0"/>
                          <w:marBottom w:val="0"/>
                          <w:divBdr>
                            <w:top w:val="single" w:sz="2" w:space="0" w:color="auto"/>
                            <w:left w:val="single" w:sz="2" w:space="0" w:color="auto"/>
                            <w:bottom w:val="single" w:sz="6" w:space="0" w:color="auto"/>
                            <w:right w:val="single" w:sz="2" w:space="0" w:color="auto"/>
                          </w:divBdr>
                          <w:divsChild>
                            <w:div w:id="847796217">
                              <w:marLeft w:val="0"/>
                              <w:marRight w:val="0"/>
                              <w:marTop w:val="100"/>
                              <w:marBottom w:val="100"/>
                              <w:divBdr>
                                <w:top w:val="single" w:sz="2" w:space="0" w:color="D9D9E3"/>
                                <w:left w:val="single" w:sz="2" w:space="0" w:color="D9D9E3"/>
                                <w:bottom w:val="single" w:sz="2" w:space="0" w:color="D9D9E3"/>
                                <w:right w:val="single" w:sz="2" w:space="0" w:color="D9D9E3"/>
                              </w:divBdr>
                              <w:divsChild>
                                <w:div w:id="987900245">
                                  <w:marLeft w:val="0"/>
                                  <w:marRight w:val="0"/>
                                  <w:marTop w:val="0"/>
                                  <w:marBottom w:val="0"/>
                                  <w:divBdr>
                                    <w:top w:val="single" w:sz="2" w:space="0" w:color="D9D9E3"/>
                                    <w:left w:val="single" w:sz="2" w:space="0" w:color="D9D9E3"/>
                                    <w:bottom w:val="single" w:sz="2" w:space="0" w:color="D9D9E3"/>
                                    <w:right w:val="single" w:sz="2" w:space="0" w:color="D9D9E3"/>
                                  </w:divBdr>
                                  <w:divsChild>
                                    <w:div w:id="275531065">
                                      <w:marLeft w:val="0"/>
                                      <w:marRight w:val="0"/>
                                      <w:marTop w:val="0"/>
                                      <w:marBottom w:val="0"/>
                                      <w:divBdr>
                                        <w:top w:val="single" w:sz="2" w:space="0" w:color="D9D9E3"/>
                                        <w:left w:val="single" w:sz="2" w:space="0" w:color="D9D9E3"/>
                                        <w:bottom w:val="single" w:sz="2" w:space="0" w:color="D9D9E3"/>
                                        <w:right w:val="single" w:sz="2" w:space="0" w:color="D9D9E3"/>
                                      </w:divBdr>
                                      <w:divsChild>
                                        <w:div w:id="1110129512">
                                          <w:marLeft w:val="0"/>
                                          <w:marRight w:val="0"/>
                                          <w:marTop w:val="0"/>
                                          <w:marBottom w:val="0"/>
                                          <w:divBdr>
                                            <w:top w:val="single" w:sz="2" w:space="0" w:color="D9D9E3"/>
                                            <w:left w:val="single" w:sz="2" w:space="0" w:color="D9D9E3"/>
                                            <w:bottom w:val="single" w:sz="2" w:space="0" w:color="D9D9E3"/>
                                            <w:right w:val="single" w:sz="2" w:space="0" w:color="D9D9E3"/>
                                          </w:divBdr>
                                          <w:divsChild>
                                            <w:div w:id="1169640835">
                                              <w:marLeft w:val="0"/>
                                              <w:marRight w:val="0"/>
                                              <w:marTop w:val="0"/>
                                              <w:marBottom w:val="0"/>
                                              <w:divBdr>
                                                <w:top w:val="single" w:sz="2" w:space="0" w:color="D9D9E3"/>
                                                <w:left w:val="single" w:sz="2" w:space="0" w:color="D9D9E3"/>
                                                <w:bottom w:val="single" w:sz="2" w:space="0" w:color="D9D9E3"/>
                                                <w:right w:val="single" w:sz="2" w:space="0" w:color="D9D9E3"/>
                                              </w:divBdr>
                                              <w:divsChild>
                                                <w:div w:id="1387411565">
                                                  <w:marLeft w:val="0"/>
                                                  <w:marRight w:val="0"/>
                                                  <w:marTop w:val="0"/>
                                                  <w:marBottom w:val="0"/>
                                                  <w:divBdr>
                                                    <w:top w:val="single" w:sz="2" w:space="0" w:color="D9D9E3"/>
                                                    <w:left w:val="single" w:sz="2" w:space="0" w:color="D9D9E3"/>
                                                    <w:bottom w:val="single" w:sz="2" w:space="0" w:color="D9D9E3"/>
                                                    <w:right w:val="single" w:sz="2" w:space="0" w:color="D9D9E3"/>
                                                  </w:divBdr>
                                                  <w:divsChild>
                                                    <w:div w:id="544758112">
                                                      <w:marLeft w:val="0"/>
                                                      <w:marRight w:val="0"/>
                                                      <w:marTop w:val="0"/>
                                                      <w:marBottom w:val="0"/>
                                                      <w:divBdr>
                                                        <w:top w:val="single" w:sz="2" w:space="0" w:color="D9D9E3"/>
                                                        <w:left w:val="single" w:sz="2" w:space="0" w:color="D9D9E3"/>
                                                        <w:bottom w:val="single" w:sz="2" w:space="0" w:color="D9D9E3"/>
                                                        <w:right w:val="single" w:sz="2" w:space="0" w:color="D9D9E3"/>
                                                      </w:divBdr>
                                                      <w:divsChild>
                                                        <w:div w:id="114465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14460616">
          <w:marLeft w:val="0"/>
          <w:marRight w:val="0"/>
          <w:marTop w:val="0"/>
          <w:marBottom w:val="0"/>
          <w:divBdr>
            <w:top w:val="none" w:sz="0" w:space="0" w:color="auto"/>
            <w:left w:val="none" w:sz="0" w:space="0" w:color="auto"/>
            <w:bottom w:val="none" w:sz="0" w:space="0" w:color="auto"/>
            <w:right w:val="none" w:sz="0" w:space="0" w:color="auto"/>
          </w:divBdr>
        </w:div>
      </w:divsChild>
    </w:div>
    <w:div w:id="1704017616">
      <w:bodyDiv w:val="1"/>
      <w:marLeft w:val="0"/>
      <w:marRight w:val="0"/>
      <w:marTop w:val="0"/>
      <w:marBottom w:val="0"/>
      <w:divBdr>
        <w:top w:val="none" w:sz="0" w:space="0" w:color="auto"/>
        <w:left w:val="none" w:sz="0" w:space="0" w:color="auto"/>
        <w:bottom w:val="none" w:sz="0" w:space="0" w:color="auto"/>
        <w:right w:val="none" w:sz="0" w:space="0" w:color="auto"/>
      </w:divBdr>
      <w:divsChild>
        <w:div w:id="1328628893">
          <w:marLeft w:val="0"/>
          <w:marRight w:val="0"/>
          <w:marTop w:val="0"/>
          <w:marBottom w:val="0"/>
          <w:divBdr>
            <w:top w:val="single" w:sz="2" w:space="0" w:color="D9D9E3"/>
            <w:left w:val="single" w:sz="2" w:space="0" w:color="D9D9E3"/>
            <w:bottom w:val="single" w:sz="2" w:space="0" w:color="D9D9E3"/>
            <w:right w:val="single" w:sz="2" w:space="0" w:color="D9D9E3"/>
          </w:divBdr>
          <w:divsChild>
            <w:div w:id="741414572">
              <w:marLeft w:val="0"/>
              <w:marRight w:val="0"/>
              <w:marTop w:val="0"/>
              <w:marBottom w:val="0"/>
              <w:divBdr>
                <w:top w:val="single" w:sz="2" w:space="0" w:color="D9D9E3"/>
                <w:left w:val="single" w:sz="2" w:space="0" w:color="D9D9E3"/>
                <w:bottom w:val="single" w:sz="2" w:space="0" w:color="D9D9E3"/>
                <w:right w:val="single" w:sz="2" w:space="0" w:color="D9D9E3"/>
              </w:divBdr>
              <w:divsChild>
                <w:div w:id="1275867741">
                  <w:marLeft w:val="0"/>
                  <w:marRight w:val="0"/>
                  <w:marTop w:val="0"/>
                  <w:marBottom w:val="0"/>
                  <w:divBdr>
                    <w:top w:val="single" w:sz="2" w:space="0" w:color="D9D9E3"/>
                    <w:left w:val="single" w:sz="2" w:space="0" w:color="D9D9E3"/>
                    <w:bottom w:val="single" w:sz="2" w:space="0" w:color="D9D9E3"/>
                    <w:right w:val="single" w:sz="2" w:space="0" w:color="D9D9E3"/>
                  </w:divBdr>
                  <w:divsChild>
                    <w:div w:id="1186560197">
                      <w:marLeft w:val="0"/>
                      <w:marRight w:val="0"/>
                      <w:marTop w:val="0"/>
                      <w:marBottom w:val="0"/>
                      <w:divBdr>
                        <w:top w:val="single" w:sz="2" w:space="0" w:color="D9D9E3"/>
                        <w:left w:val="single" w:sz="2" w:space="0" w:color="D9D9E3"/>
                        <w:bottom w:val="single" w:sz="2" w:space="0" w:color="D9D9E3"/>
                        <w:right w:val="single" w:sz="2" w:space="0" w:color="D9D9E3"/>
                      </w:divBdr>
                      <w:divsChild>
                        <w:div w:id="1038049856">
                          <w:marLeft w:val="0"/>
                          <w:marRight w:val="0"/>
                          <w:marTop w:val="0"/>
                          <w:marBottom w:val="0"/>
                          <w:divBdr>
                            <w:top w:val="single" w:sz="2" w:space="0" w:color="auto"/>
                            <w:left w:val="single" w:sz="2" w:space="0" w:color="auto"/>
                            <w:bottom w:val="single" w:sz="6" w:space="0" w:color="auto"/>
                            <w:right w:val="single" w:sz="2" w:space="0" w:color="auto"/>
                          </w:divBdr>
                          <w:divsChild>
                            <w:div w:id="36229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300290">
                                  <w:marLeft w:val="0"/>
                                  <w:marRight w:val="0"/>
                                  <w:marTop w:val="0"/>
                                  <w:marBottom w:val="0"/>
                                  <w:divBdr>
                                    <w:top w:val="single" w:sz="2" w:space="0" w:color="D9D9E3"/>
                                    <w:left w:val="single" w:sz="2" w:space="0" w:color="D9D9E3"/>
                                    <w:bottom w:val="single" w:sz="2" w:space="0" w:color="D9D9E3"/>
                                    <w:right w:val="single" w:sz="2" w:space="0" w:color="D9D9E3"/>
                                  </w:divBdr>
                                  <w:divsChild>
                                    <w:div w:id="1326085851">
                                      <w:marLeft w:val="0"/>
                                      <w:marRight w:val="0"/>
                                      <w:marTop w:val="0"/>
                                      <w:marBottom w:val="0"/>
                                      <w:divBdr>
                                        <w:top w:val="single" w:sz="2" w:space="0" w:color="D9D9E3"/>
                                        <w:left w:val="single" w:sz="2" w:space="0" w:color="D9D9E3"/>
                                        <w:bottom w:val="single" w:sz="2" w:space="0" w:color="D9D9E3"/>
                                        <w:right w:val="single" w:sz="2" w:space="0" w:color="D9D9E3"/>
                                      </w:divBdr>
                                      <w:divsChild>
                                        <w:div w:id="1194542140">
                                          <w:marLeft w:val="0"/>
                                          <w:marRight w:val="0"/>
                                          <w:marTop w:val="0"/>
                                          <w:marBottom w:val="0"/>
                                          <w:divBdr>
                                            <w:top w:val="single" w:sz="2" w:space="0" w:color="D9D9E3"/>
                                            <w:left w:val="single" w:sz="2" w:space="0" w:color="D9D9E3"/>
                                            <w:bottom w:val="single" w:sz="2" w:space="0" w:color="D9D9E3"/>
                                            <w:right w:val="single" w:sz="2" w:space="0" w:color="D9D9E3"/>
                                          </w:divBdr>
                                          <w:divsChild>
                                            <w:div w:id="743450792">
                                              <w:marLeft w:val="0"/>
                                              <w:marRight w:val="0"/>
                                              <w:marTop w:val="0"/>
                                              <w:marBottom w:val="0"/>
                                              <w:divBdr>
                                                <w:top w:val="single" w:sz="2" w:space="0" w:color="D9D9E3"/>
                                                <w:left w:val="single" w:sz="2" w:space="0" w:color="D9D9E3"/>
                                                <w:bottom w:val="single" w:sz="2" w:space="0" w:color="D9D9E3"/>
                                                <w:right w:val="single" w:sz="2" w:space="0" w:color="D9D9E3"/>
                                              </w:divBdr>
                                              <w:divsChild>
                                                <w:div w:id="183399910">
                                                  <w:marLeft w:val="0"/>
                                                  <w:marRight w:val="0"/>
                                                  <w:marTop w:val="0"/>
                                                  <w:marBottom w:val="0"/>
                                                  <w:divBdr>
                                                    <w:top w:val="single" w:sz="2" w:space="0" w:color="D9D9E3"/>
                                                    <w:left w:val="single" w:sz="2" w:space="0" w:color="D9D9E3"/>
                                                    <w:bottom w:val="single" w:sz="2" w:space="0" w:color="D9D9E3"/>
                                                    <w:right w:val="single" w:sz="2" w:space="0" w:color="D9D9E3"/>
                                                  </w:divBdr>
                                                  <w:divsChild>
                                                    <w:div w:id="1497650813">
                                                      <w:marLeft w:val="0"/>
                                                      <w:marRight w:val="0"/>
                                                      <w:marTop w:val="0"/>
                                                      <w:marBottom w:val="0"/>
                                                      <w:divBdr>
                                                        <w:top w:val="single" w:sz="2" w:space="0" w:color="D9D9E3"/>
                                                        <w:left w:val="single" w:sz="2" w:space="0" w:color="D9D9E3"/>
                                                        <w:bottom w:val="single" w:sz="2" w:space="0" w:color="D9D9E3"/>
                                                        <w:right w:val="single" w:sz="2" w:space="0" w:color="D9D9E3"/>
                                                      </w:divBdr>
                                                      <w:divsChild>
                                                        <w:div w:id="594485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76105707">
          <w:marLeft w:val="0"/>
          <w:marRight w:val="0"/>
          <w:marTop w:val="0"/>
          <w:marBottom w:val="0"/>
          <w:divBdr>
            <w:top w:val="none" w:sz="0" w:space="0" w:color="auto"/>
            <w:left w:val="none" w:sz="0" w:space="0" w:color="auto"/>
            <w:bottom w:val="none" w:sz="0" w:space="0" w:color="auto"/>
            <w:right w:val="none" w:sz="0" w:space="0" w:color="auto"/>
          </w:divBdr>
        </w:div>
      </w:divsChild>
    </w:div>
    <w:div w:id="2085714577">
      <w:bodyDiv w:val="1"/>
      <w:marLeft w:val="0"/>
      <w:marRight w:val="0"/>
      <w:marTop w:val="0"/>
      <w:marBottom w:val="0"/>
      <w:divBdr>
        <w:top w:val="none" w:sz="0" w:space="0" w:color="auto"/>
        <w:left w:val="none" w:sz="0" w:space="0" w:color="auto"/>
        <w:bottom w:val="none" w:sz="0" w:space="0" w:color="auto"/>
        <w:right w:val="none" w:sz="0" w:space="0" w:color="auto"/>
      </w:divBdr>
      <w:divsChild>
        <w:div w:id="1438479314">
          <w:marLeft w:val="0"/>
          <w:marRight w:val="0"/>
          <w:marTop w:val="0"/>
          <w:marBottom w:val="0"/>
          <w:divBdr>
            <w:top w:val="single" w:sz="2" w:space="0" w:color="D9D9E3"/>
            <w:left w:val="single" w:sz="2" w:space="0" w:color="D9D9E3"/>
            <w:bottom w:val="single" w:sz="2" w:space="0" w:color="D9D9E3"/>
            <w:right w:val="single" w:sz="2" w:space="0" w:color="D9D9E3"/>
          </w:divBdr>
          <w:divsChild>
            <w:div w:id="185683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048">
      <w:bodyDiv w:val="1"/>
      <w:marLeft w:val="0"/>
      <w:marRight w:val="0"/>
      <w:marTop w:val="0"/>
      <w:marBottom w:val="0"/>
      <w:divBdr>
        <w:top w:val="none" w:sz="0" w:space="0" w:color="auto"/>
        <w:left w:val="none" w:sz="0" w:space="0" w:color="auto"/>
        <w:bottom w:val="none" w:sz="0" w:space="0" w:color="auto"/>
        <w:right w:val="none" w:sz="0" w:space="0" w:color="auto"/>
      </w:divBdr>
      <w:divsChild>
        <w:div w:id="72314838">
          <w:marLeft w:val="0"/>
          <w:marRight w:val="0"/>
          <w:marTop w:val="0"/>
          <w:marBottom w:val="0"/>
          <w:divBdr>
            <w:top w:val="none" w:sz="0" w:space="0" w:color="auto"/>
            <w:left w:val="none" w:sz="0" w:space="0" w:color="auto"/>
            <w:bottom w:val="none" w:sz="0" w:space="0" w:color="auto"/>
            <w:right w:val="none" w:sz="0" w:space="0" w:color="auto"/>
          </w:divBdr>
        </w:div>
        <w:div w:id="402918961">
          <w:marLeft w:val="0"/>
          <w:marRight w:val="0"/>
          <w:marTop w:val="0"/>
          <w:marBottom w:val="0"/>
          <w:divBdr>
            <w:top w:val="none" w:sz="0" w:space="0" w:color="auto"/>
            <w:left w:val="none" w:sz="0" w:space="0" w:color="auto"/>
            <w:bottom w:val="none" w:sz="0" w:space="0" w:color="auto"/>
            <w:right w:val="none" w:sz="0" w:space="0" w:color="auto"/>
          </w:divBdr>
        </w:div>
        <w:div w:id="1781490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54D00-D623-4656-996D-E40FCF303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20</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Goyal</dc:creator>
  <cp:keywords/>
  <dc:description/>
  <cp:lastModifiedBy>Tanisha Goyal</cp:lastModifiedBy>
  <cp:revision>431</cp:revision>
  <dcterms:created xsi:type="dcterms:W3CDTF">2023-09-16T12:46:00Z</dcterms:created>
  <dcterms:modified xsi:type="dcterms:W3CDTF">2023-09-17T16:41:00Z</dcterms:modified>
</cp:coreProperties>
</file>